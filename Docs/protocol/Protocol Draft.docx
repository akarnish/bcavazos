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9F6B8" w14:textId="77777777" w:rsidR="00136870" w:rsidRDefault="00C30D6A" w:rsidP="00C30D6A">
      <w:pPr>
        <w:jc w:val="center"/>
      </w:pPr>
      <w:r>
        <w:t>Protocol Draft</w:t>
      </w:r>
    </w:p>
    <w:p w14:paraId="792ECA02" w14:textId="77777777" w:rsidR="00817585" w:rsidRDefault="007F4445" w:rsidP="007F4445">
      <w:r>
        <w:t>Questions</w:t>
      </w:r>
    </w:p>
    <w:p w14:paraId="43A61CDA" w14:textId="773F4420" w:rsidR="007F4445" w:rsidRDefault="00817585" w:rsidP="007F4445">
      <w:r>
        <w:t>Are there any effects on herbivorous arthropod populations, s</w:t>
      </w:r>
      <w:r w:rsidR="007F4445">
        <w:t xml:space="preserve">uch as </w:t>
      </w:r>
      <w:r>
        <w:t>butterflies, when there are no birds</w:t>
      </w:r>
      <w:r w:rsidR="007F4445">
        <w:t>?</w:t>
      </w:r>
    </w:p>
    <w:p w14:paraId="613C6EA1" w14:textId="5C52A4DA" w:rsidR="007F4445" w:rsidRDefault="007F4445" w:rsidP="006B616B">
      <w:pPr>
        <w:ind w:left="720"/>
      </w:pPr>
      <w:r>
        <w:t>a. Is there an increased abundance of butterflies on Guam, which has no insectivorous forest birds, compared to Saipan and Rota, which do have insectivorous forest birds?</w:t>
      </w:r>
    </w:p>
    <w:p w14:paraId="7DC2475F" w14:textId="0502ED34" w:rsidR="007F4445" w:rsidRDefault="007F4445" w:rsidP="006B616B">
      <w:pPr>
        <w:ind w:left="720"/>
      </w:pPr>
      <w:r>
        <w:t>b. Are rates of herbivorous arthropod predation higher on Saipan and Rota than on Guam</w:t>
      </w:r>
      <w:bookmarkStart w:id="0" w:name="_GoBack"/>
      <w:bookmarkEnd w:id="0"/>
      <w:r>
        <w:t>?</w:t>
      </w:r>
    </w:p>
    <w:p w14:paraId="240C47AD" w14:textId="698B2B8A" w:rsidR="007F4445" w:rsidRDefault="007F4445" w:rsidP="007F4445">
      <w:r>
        <w:t>Hypothesis</w:t>
      </w:r>
    </w:p>
    <w:p w14:paraId="10008680" w14:textId="262E04F0" w:rsidR="007F4445" w:rsidRDefault="007F4445" w:rsidP="007F4445">
      <w:r>
        <w:t>Birds exert top-down control of herbivorous arthropods.</w:t>
      </w:r>
    </w:p>
    <w:p w14:paraId="21A077AC" w14:textId="1B124000" w:rsidR="007F4445" w:rsidRDefault="007F4445" w:rsidP="007F4445">
      <w:r>
        <w:t>Prediction</w:t>
      </w:r>
    </w:p>
    <w:p w14:paraId="241BBDF4" w14:textId="77777777" w:rsidR="007F4445" w:rsidRDefault="007F4445" w:rsidP="007F4445">
      <w:r>
        <w:t>If birds exert top-down control of herbivorous arthropods, then a higher abundance of butterflies will occur on Guam than on Saipan and Rota, and predation rates of caterpillars will be lower on Guam than on Saipan and Rota.</w:t>
      </w:r>
    </w:p>
    <w:p w14:paraId="57530385" w14:textId="77777777" w:rsidR="007F4445" w:rsidRDefault="007F4445" w:rsidP="007F4445"/>
    <w:p w14:paraId="26BAE2E7" w14:textId="77777777" w:rsidR="007F4445" w:rsidRDefault="007F4445">
      <w:pPr>
        <w:rPr>
          <w:highlight w:val="yellow"/>
          <w:u w:val="single"/>
        </w:rPr>
      </w:pPr>
    </w:p>
    <w:p w14:paraId="6A9F8CBC" w14:textId="77777777" w:rsidR="00C30D6A" w:rsidRDefault="00C30D6A">
      <w:pPr>
        <w:rPr>
          <w:u w:val="single"/>
        </w:rPr>
      </w:pPr>
      <w:r w:rsidRPr="00164014">
        <w:rPr>
          <w:highlight w:val="yellow"/>
          <w:u w:val="single"/>
        </w:rPr>
        <w:t>Butterfly Survey</w:t>
      </w:r>
    </w:p>
    <w:p w14:paraId="05E6F9D1" w14:textId="77777777" w:rsidR="00C30D6A" w:rsidRDefault="00C30D6A">
      <w:commentRangeStart w:id="1"/>
      <w:r w:rsidRPr="00C30D6A">
        <w:t>Materials</w:t>
      </w:r>
      <w:commentRangeEnd w:id="1"/>
      <w:r w:rsidR="00EB5D63">
        <w:rPr>
          <w:rStyle w:val="CommentReference"/>
          <w:vanish/>
        </w:rPr>
        <w:commentReference w:id="1"/>
      </w:r>
    </w:p>
    <w:p w14:paraId="090A8186" w14:textId="77777777" w:rsidR="00164014" w:rsidRDefault="00164014" w:rsidP="00164014">
      <w:pPr>
        <w:pStyle w:val="ListParagraph"/>
        <w:numPr>
          <w:ilvl w:val="0"/>
          <w:numId w:val="1"/>
        </w:numPr>
      </w:pPr>
      <w:r>
        <w:t>Field notebook</w:t>
      </w:r>
    </w:p>
    <w:p w14:paraId="7317A6CD" w14:textId="77777777" w:rsidR="00164014" w:rsidRDefault="00164014" w:rsidP="00164014">
      <w:pPr>
        <w:pStyle w:val="ListParagraph"/>
        <w:numPr>
          <w:ilvl w:val="0"/>
          <w:numId w:val="1"/>
        </w:numPr>
      </w:pPr>
      <w:r>
        <w:t>Pencil</w:t>
      </w:r>
    </w:p>
    <w:p w14:paraId="6D66FE5B" w14:textId="77777777" w:rsidR="00164014" w:rsidRDefault="00164014" w:rsidP="00164014">
      <w:pPr>
        <w:pStyle w:val="ListParagraph"/>
        <w:numPr>
          <w:ilvl w:val="0"/>
          <w:numId w:val="1"/>
        </w:numPr>
      </w:pPr>
      <w:r>
        <w:t>Flagging tape</w:t>
      </w:r>
    </w:p>
    <w:p w14:paraId="2338DAE0" w14:textId="77777777" w:rsidR="00C30D6A" w:rsidRDefault="00164014" w:rsidP="00164014">
      <w:pPr>
        <w:pStyle w:val="ListParagraph"/>
        <w:numPr>
          <w:ilvl w:val="0"/>
          <w:numId w:val="1"/>
        </w:numPr>
      </w:pPr>
      <w:r>
        <w:t>GPS</w:t>
      </w:r>
    </w:p>
    <w:p w14:paraId="573199EB" w14:textId="77777777" w:rsidR="00164014" w:rsidRDefault="00164014" w:rsidP="00164014">
      <w:pPr>
        <w:pStyle w:val="ListParagraph"/>
        <w:numPr>
          <w:ilvl w:val="0"/>
          <w:numId w:val="1"/>
        </w:numPr>
      </w:pPr>
      <w:r>
        <w:t>At least 2 people</w:t>
      </w:r>
    </w:p>
    <w:p w14:paraId="24EA9E58" w14:textId="77777777" w:rsidR="00164014" w:rsidRDefault="00164014" w:rsidP="00164014">
      <w:r>
        <w:t>Protocol</w:t>
      </w:r>
    </w:p>
    <w:p w14:paraId="57C964DE" w14:textId="77777777" w:rsidR="00164014" w:rsidRDefault="00164014" w:rsidP="00164014">
      <w:pPr>
        <w:pStyle w:val="ListParagraph"/>
        <w:numPr>
          <w:ilvl w:val="0"/>
          <w:numId w:val="3"/>
        </w:numPr>
      </w:pPr>
      <w:r>
        <w:t xml:space="preserve">Find possible limestone forest </w:t>
      </w:r>
      <w:commentRangeStart w:id="2"/>
      <w:r>
        <w:t>sites</w:t>
      </w:r>
      <w:commentRangeEnd w:id="2"/>
      <w:r w:rsidR="00733BCB">
        <w:rPr>
          <w:rStyle w:val="CommentReference"/>
          <w:vanish/>
        </w:rPr>
        <w:commentReference w:id="2"/>
      </w:r>
    </w:p>
    <w:p w14:paraId="642F7CC0" w14:textId="77777777" w:rsidR="00164014" w:rsidRDefault="00164014" w:rsidP="00164014">
      <w:pPr>
        <w:pStyle w:val="ListParagraph"/>
        <w:numPr>
          <w:ilvl w:val="0"/>
          <w:numId w:val="3"/>
        </w:numPr>
      </w:pPr>
      <w:r>
        <w:t xml:space="preserve">Using a GPS device, measure a 500 m </w:t>
      </w:r>
      <w:commentRangeStart w:id="3"/>
      <w:r>
        <w:t>distance</w:t>
      </w:r>
      <w:commentRangeEnd w:id="3"/>
      <w:r w:rsidR="00733BCB">
        <w:rPr>
          <w:rStyle w:val="CommentReference"/>
          <w:vanish/>
        </w:rPr>
        <w:commentReference w:id="3"/>
      </w:r>
      <w:r>
        <w:t>.</w:t>
      </w:r>
    </w:p>
    <w:p w14:paraId="0CD1C55E" w14:textId="77777777" w:rsidR="00164014" w:rsidRDefault="00164014" w:rsidP="00164014">
      <w:pPr>
        <w:pStyle w:val="ListParagraph"/>
        <w:numPr>
          <w:ilvl w:val="0"/>
          <w:numId w:val="3"/>
        </w:numPr>
      </w:pPr>
      <w:r>
        <w:t>Mark off the 500m mark with flagging tape</w:t>
      </w:r>
    </w:p>
    <w:p w14:paraId="668D650A" w14:textId="77777777" w:rsidR="00733BCB" w:rsidRDefault="00164014" w:rsidP="00733BCB">
      <w:pPr>
        <w:pStyle w:val="ListParagraph"/>
        <w:numPr>
          <w:ilvl w:val="0"/>
          <w:numId w:val="3"/>
        </w:numPr>
      </w:pPr>
      <w:r>
        <w:t>With a partner walk the 500m distance in one direction.</w:t>
      </w:r>
    </w:p>
    <w:p w14:paraId="596A0BD2" w14:textId="77777777" w:rsidR="00164014" w:rsidDel="00733BCB" w:rsidRDefault="00164014" w:rsidP="00733BCB">
      <w:pPr>
        <w:pStyle w:val="ListParagraph"/>
        <w:numPr>
          <w:ilvl w:val="1"/>
          <w:numId w:val="3"/>
        </w:numPr>
        <w:rPr>
          <w:del w:id="4" w:author="Haldre Rogers" w:date="2013-06-19T08:19:00Z"/>
        </w:rPr>
      </w:pPr>
      <w:del w:id="5" w:author="Haldre Rogers" w:date="2013-06-19T08:19:00Z">
        <w:r w:rsidDel="00733BCB">
          <w:delText>Note*: Pace should be fairly slow</w:delText>
        </w:r>
        <w:r w:rsidR="00D64F08" w:rsidDel="00733BCB">
          <w:delText xml:space="preserve"> (insert exact speed here)</w:delText>
        </w:r>
      </w:del>
    </w:p>
    <w:p w14:paraId="5454534D" w14:textId="77777777" w:rsidR="00D93133" w:rsidRDefault="00164014">
      <w:pPr>
        <w:pStyle w:val="ListParagraph"/>
        <w:numPr>
          <w:ilvl w:val="1"/>
          <w:numId w:val="3"/>
          <w:ins w:id="6" w:author="Unknown"/>
        </w:numPr>
        <w:pPrChange w:id="7" w:author="Haldre Rogers" w:date="2013-06-19T08:19:00Z">
          <w:pPr>
            <w:pStyle w:val="ListParagraph"/>
            <w:ind w:left="0"/>
          </w:pPr>
        </w:pPrChange>
      </w:pPr>
      <w:r>
        <w:t>One partner will watch and search for butterflies</w:t>
      </w:r>
      <w:r w:rsidR="00D64F08">
        <w:t xml:space="preserve">. </w:t>
      </w:r>
      <w:ins w:id="8" w:author="Haldre Rogers" w:date="2013-06-19T08:19:00Z">
        <w:r w:rsidR="00733BCB">
          <w:t xml:space="preserve">Note*: Pace should be fairly slow (insert exact speed </w:t>
        </w:r>
        <w:commentRangeStart w:id="9"/>
        <w:r w:rsidR="00733BCB">
          <w:t>here</w:t>
        </w:r>
      </w:ins>
      <w:commentRangeEnd w:id="9"/>
      <w:ins w:id="10" w:author="Haldre Rogers" w:date="2013-06-19T08:20:00Z">
        <w:r w:rsidR="00733BCB">
          <w:rPr>
            <w:rStyle w:val="CommentReference"/>
            <w:vanish/>
          </w:rPr>
          <w:commentReference w:id="9"/>
        </w:r>
      </w:ins>
      <w:ins w:id="11" w:author="Haldre Rogers" w:date="2013-06-19T08:19:00Z">
        <w:r w:rsidR="00733BCB">
          <w:t>)</w:t>
        </w:r>
      </w:ins>
    </w:p>
    <w:p w14:paraId="420C8CE9" w14:textId="77777777" w:rsidR="00164014" w:rsidRDefault="00164014" w:rsidP="00733BCB">
      <w:pPr>
        <w:pStyle w:val="ListParagraph"/>
        <w:numPr>
          <w:ilvl w:val="1"/>
          <w:numId w:val="3"/>
          <w:numberingChange w:id="12" w:author="Haldre Rogers" w:date="2013-06-19T08:19:00Z" w:original="%2:3:4:."/>
        </w:numPr>
      </w:pPr>
      <w:r>
        <w:t>The other partner will keep a tally in a field notebook of all butterflies spotted</w:t>
      </w:r>
      <w:r w:rsidR="00D64F08">
        <w:t xml:space="preserve">, and species of the butterflies </w:t>
      </w:r>
      <w:commentRangeStart w:id="13"/>
      <w:r w:rsidR="00D64F08">
        <w:t>seen</w:t>
      </w:r>
      <w:commentRangeEnd w:id="13"/>
      <w:r w:rsidR="00733BCB">
        <w:rPr>
          <w:rStyle w:val="CommentReference"/>
          <w:vanish/>
        </w:rPr>
        <w:commentReference w:id="13"/>
      </w:r>
      <w:r w:rsidR="00D64F08">
        <w:t>.</w:t>
      </w:r>
    </w:p>
    <w:p w14:paraId="76869B9C" w14:textId="77777777" w:rsidR="00EB5D63" w:rsidRDefault="00EB5D63" w:rsidP="00EB5D63">
      <w:pPr>
        <w:pStyle w:val="ListParagraph"/>
        <w:numPr>
          <w:ilvl w:val="1"/>
          <w:numId w:val="3"/>
          <w:ins w:id="14" w:author="Haldre Rogers" w:date="2013-06-19T08:42:00Z"/>
        </w:numPr>
        <w:rPr>
          <w:ins w:id="15" w:author="Haldre Rogers" w:date="2013-06-19T08:42:00Z"/>
        </w:rPr>
      </w:pPr>
      <w:ins w:id="16" w:author="Haldre Rogers" w:date="2013-06-19T08:42:00Z">
        <w:r>
          <w:lastRenderedPageBreak/>
          <w:t xml:space="preserve">Weather should be uniform throughout all surveys. Temperature should be between </w:t>
        </w:r>
        <w:commentRangeStart w:id="17"/>
        <w:r>
          <w:t xml:space="preserve">75 and 85 </w:t>
        </w:r>
        <w:commentRangeEnd w:id="17"/>
        <w:r>
          <w:rPr>
            <w:rStyle w:val="CommentReference"/>
            <w:vanish/>
          </w:rPr>
          <w:commentReference w:id="17"/>
        </w:r>
        <w:r>
          <w:t xml:space="preserve">degrees. </w:t>
        </w:r>
        <w:commentRangeStart w:id="18"/>
        <w:r>
          <w:t xml:space="preserve">Clear skies. </w:t>
        </w:r>
        <w:commentRangeEnd w:id="18"/>
        <w:r>
          <w:rPr>
            <w:rStyle w:val="CommentReference"/>
            <w:vanish/>
          </w:rPr>
          <w:commentReference w:id="18"/>
        </w:r>
      </w:ins>
    </w:p>
    <w:p w14:paraId="250CAF20" w14:textId="77777777" w:rsidR="00EB5D63" w:rsidRDefault="00EB5D63">
      <w:pPr>
        <w:pStyle w:val="ListParagraph"/>
        <w:numPr>
          <w:ilvl w:val="1"/>
          <w:numId w:val="3"/>
          <w:ins w:id="19" w:author="Haldre Rogers" w:date="2013-06-19T08:42:00Z"/>
        </w:numPr>
        <w:rPr>
          <w:ins w:id="20" w:author="Haldre Rogers" w:date="2013-06-19T08:42:00Z"/>
        </w:rPr>
        <w:pPrChange w:id="21" w:author="Haldre Rogers" w:date="2013-06-19T08:42:00Z">
          <w:pPr>
            <w:pStyle w:val="ListParagraph"/>
            <w:ind w:left="0"/>
          </w:pPr>
        </w:pPrChange>
      </w:pPr>
      <w:ins w:id="22" w:author="Haldre Rogers" w:date="2013-06-19T08:42:00Z">
        <w:r>
          <w:t xml:space="preserve">Wind speeds should not be </w:t>
        </w:r>
        <w:commentRangeStart w:id="23"/>
        <w:r>
          <w:t>excessive</w:t>
        </w:r>
        <w:commentRangeEnd w:id="23"/>
        <w:r>
          <w:rPr>
            <w:rStyle w:val="CommentReference"/>
            <w:vanish/>
          </w:rPr>
          <w:commentReference w:id="23"/>
        </w:r>
        <w:r>
          <w:t>.</w:t>
        </w:r>
      </w:ins>
    </w:p>
    <w:p w14:paraId="72A7376A" w14:textId="77777777" w:rsidR="00EB5D63" w:rsidRDefault="00EB5D63" w:rsidP="00EB5D63">
      <w:pPr>
        <w:pStyle w:val="ListParagraph"/>
        <w:numPr>
          <w:ilvl w:val="0"/>
          <w:numId w:val="3"/>
          <w:ins w:id="24" w:author="Haldre Rogers" w:date="2013-06-19T08:42:00Z"/>
        </w:numPr>
        <w:rPr>
          <w:ins w:id="25" w:author="Haldre Rogers" w:date="2013-06-19T08:43:00Z"/>
        </w:rPr>
      </w:pPr>
      <w:commentRangeStart w:id="26"/>
      <w:ins w:id="27" w:author="Haldre Rogers" w:date="2013-06-19T08:42:00Z">
        <w:r>
          <w:t>Analysis</w:t>
        </w:r>
      </w:ins>
      <w:commentRangeEnd w:id="26"/>
      <w:ins w:id="28" w:author="Haldre Rogers" w:date="2013-06-19T08:43:00Z">
        <w:r>
          <w:rPr>
            <w:rStyle w:val="CommentReference"/>
            <w:vanish/>
          </w:rPr>
          <w:commentReference w:id="26"/>
        </w:r>
      </w:ins>
    </w:p>
    <w:p w14:paraId="1405C0B7" w14:textId="77777777" w:rsidR="00EB5D63" w:rsidRDefault="00EB5D63" w:rsidP="00EB5D63">
      <w:pPr>
        <w:pStyle w:val="ListParagraph"/>
        <w:numPr>
          <w:ilvl w:val="1"/>
          <w:numId w:val="3"/>
          <w:ins w:id="29" w:author="Haldre Rogers" w:date="2013-06-19T08:43:00Z"/>
        </w:numPr>
        <w:rPr>
          <w:ins w:id="30" w:author="Haldre Rogers" w:date="2013-06-19T08:42:00Z"/>
        </w:rPr>
      </w:pPr>
    </w:p>
    <w:p w14:paraId="3BBEF2D7" w14:textId="77777777" w:rsidR="00164014" w:rsidDel="00EB5D63" w:rsidRDefault="00164014" w:rsidP="00164014">
      <w:pPr>
        <w:rPr>
          <w:del w:id="31" w:author="Haldre Rogers" w:date="2013-06-19T08:43:00Z"/>
        </w:rPr>
      </w:pPr>
      <w:del w:id="32" w:author="Haldre Rogers" w:date="2013-06-19T08:43:00Z">
        <w:r w:rsidDel="00EB5D63">
          <w:delText>Notes</w:delText>
        </w:r>
      </w:del>
    </w:p>
    <w:p w14:paraId="2776EB16" w14:textId="77777777" w:rsidR="00164014" w:rsidDel="00EB5D63" w:rsidRDefault="00164014" w:rsidP="00164014">
      <w:pPr>
        <w:pStyle w:val="ListParagraph"/>
        <w:numPr>
          <w:ilvl w:val="0"/>
          <w:numId w:val="4"/>
          <w:numberingChange w:id="33" w:author="Haldre Rogers" w:date="2013-06-19T08:19:00Z" w:original=""/>
        </w:numPr>
        <w:rPr>
          <w:del w:id="34" w:author="Haldre Rogers" w:date="2013-06-19T08:42:00Z"/>
        </w:rPr>
      </w:pPr>
      <w:del w:id="35" w:author="Haldre Rogers" w:date="2013-06-19T08:42:00Z">
        <w:r w:rsidDel="00EB5D63">
          <w:delText xml:space="preserve">Weather should be uniform throughout all surveys. Temperature should be between </w:delText>
        </w:r>
        <w:commentRangeStart w:id="36"/>
        <w:r w:rsidDel="00EB5D63">
          <w:delText xml:space="preserve">75 and 85 </w:delText>
        </w:r>
        <w:commentRangeEnd w:id="36"/>
        <w:r w:rsidR="00733BCB" w:rsidDel="00EB5D63">
          <w:rPr>
            <w:rStyle w:val="CommentReference"/>
            <w:vanish/>
          </w:rPr>
          <w:commentReference w:id="36"/>
        </w:r>
        <w:r w:rsidDel="00EB5D63">
          <w:delText xml:space="preserve">degrees. </w:delText>
        </w:r>
        <w:commentRangeStart w:id="37"/>
        <w:r w:rsidDel="00EB5D63">
          <w:delText xml:space="preserve">Clear skies. </w:delText>
        </w:r>
        <w:commentRangeEnd w:id="37"/>
        <w:r w:rsidR="00733BCB" w:rsidDel="00EB5D63">
          <w:rPr>
            <w:rStyle w:val="CommentReference"/>
            <w:vanish/>
          </w:rPr>
          <w:commentReference w:id="37"/>
        </w:r>
      </w:del>
    </w:p>
    <w:p w14:paraId="182581B0" w14:textId="77777777" w:rsidR="00164014" w:rsidDel="00EB5D63" w:rsidRDefault="00164014" w:rsidP="00164014">
      <w:pPr>
        <w:pStyle w:val="ListParagraph"/>
        <w:numPr>
          <w:ilvl w:val="0"/>
          <w:numId w:val="4"/>
          <w:numberingChange w:id="38" w:author="Haldre Rogers" w:date="2013-06-19T08:19:00Z" w:original=""/>
        </w:numPr>
        <w:rPr>
          <w:del w:id="39" w:author="Haldre Rogers" w:date="2013-06-19T08:42:00Z"/>
        </w:rPr>
      </w:pPr>
      <w:del w:id="40" w:author="Haldre Rogers" w:date="2013-06-19T08:42:00Z">
        <w:r w:rsidDel="00EB5D63">
          <w:delText>Wind speeds should not be excessive.</w:delText>
        </w:r>
      </w:del>
    </w:p>
    <w:p w14:paraId="71ECF67B" w14:textId="77777777" w:rsidR="00164014" w:rsidRDefault="00164014" w:rsidP="00164014"/>
    <w:p w14:paraId="2AB8B9B5" w14:textId="77777777" w:rsidR="00C30D6A" w:rsidRDefault="00C30D6A">
      <w:pPr>
        <w:rPr>
          <w:u w:val="single"/>
        </w:rPr>
      </w:pPr>
      <w:r w:rsidRPr="00164014">
        <w:rPr>
          <w:highlight w:val="yellow"/>
          <w:u w:val="single"/>
        </w:rPr>
        <w:t>Clay Caterpillar Experiment</w:t>
      </w:r>
    </w:p>
    <w:p w14:paraId="0BB91353" w14:textId="77777777" w:rsidR="00C30D6A" w:rsidRDefault="00C30D6A">
      <w:r w:rsidRPr="00C30D6A">
        <w:t>Materials</w:t>
      </w:r>
    </w:p>
    <w:p w14:paraId="5626FDF7" w14:textId="77777777" w:rsidR="00164014" w:rsidRDefault="00662661" w:rsidP="00164014">
      <w:pPr>
        <w:pStyle w:val="ListParagraph"/>
        <w:numPr>
          <w:ilvl w:val="0"/>
          <w:numId w:val="2"/>
        </w:numPr>
      </w:pPr>
      <w:r>
        <w:t>Non-</w:t>
      </w:r>
      <w:r w:rsidR="00164014">
        <w:t>hardening</w:t>
      </w:r>
      <w:r>
        <w:t>, non-toxic - green</w:t>
      </w:r>
      <w:r w:rsidR="00164014">
        <w:t xml:space="preserve"> clay</w:t>
      </w:r>
    </w:p>
    <w:p w14:paraId="30E9CA04" w14:textId="77777777" w:rsidR="00164014" w:rsidRDefault="00164014" w:rsidP="00164014">
      <w:pPr>
        <w:pStyle w:val="ListParagraph"/>
        <w:numPr>
          <w:ilvl w:val="0"/>
          <w:numId w:val="2"/>
        </w:numPr>
      </w:pPr>
      <w:r>
        <w:t xml:space="preserve">Super Glue or Rubber Cement </w:t>
      </w:r>
    </w:p>
    <w:p w14:paraId="13F7DAC4" w14:textId="77777777" w:rsidR="00164014" w:rsidRDefault="00164014" w:rsidP="00164014">
      <w:pPr>
        <w:pStyle w:val="ListParagraph"/>
        <w:numPr>
          <w:ilvl w:val="0"/>
          <w:numId w:val="2"/>
        </w:numPr>
      </w:pPr>
      <w:r>
        <w:t>Flagging Tape</w:t>
      </w:r>
    </w:p>
    <w:p w14:paraId="2690467B" w14:textId="77777777" w:rsidR="00164014" w:rsidRDefault="00164014" w:rsidP="00164014">
      <w:pPr>
        <w:pStyle w:val="ListParagraph"/>
        <w:numPr>
          <w:ilvl w:val="0"/>
          <w:numId w:val="2"/>
        </w:numPr>
      </w:pPr>
      <w:r>
        <w:t>GPS</w:t>
      </w:r>
    </w:p>
    <w:p w14:paraId="07EC95C8" w14:textId="77777777" w:rsidR="00164014" w:rsidRDefault="00164014" w:rsidP="00164014">
      <w:pPr>
        <w:pStyle w:val="ListParagraph"/>
        <w:numPr>
          <w:ilvl w:val="0"/>
          <w:numId w:val="2"/>
        </w:numPr>
      </w:pPr>
      <w:r>
        <w:t>Field notebook</w:t>
      </w:r>
    </w:p>
    <w:p w14:paraId="1A3ADCDF" w14:textId="77777777" w:rsidR="00164014" w:rsidRDefault="00164014" w:rsidP="00164014">
      <w:pPr>
        <w:pStyle w:val="ListParagraph"/>
        <w:numPr>
          <w:ilvl w:val="0"/>
          <w:numId w:val="2"/>
        </w:numPr>
      </w:pPr>
      <w:r>
        <w:t>Plastic Container</w:t>
      </w:r>
    </w:p>
    <w:p w14:paraId="5F3807DD" w14:textId="77777777" w:rsidR="00164014" w:rsidRDefault="00164014" w:rsidP="00164014">
      <w:pPr>
        <w:pStyle w:val="ListParagraph"/>
        <w:numPr>
          <w:ilvl w:val="0"/>
          <w:numId w:val="2"/>
        </w:numPr>
      </w:pPr>
      <w:r>
        <w:t>Cloth</w:t>
      </w:r>
    </w:p>
    <w:p w14:paraId="0392939D" w14:textId="77777777" w:rsidR="00D64F08" w:rsidRDefault="00D64F08" w:rsidP="00164014">
      <w:pPr>
        <w:pStyle w:val="ListParagraph"/>
        <w:numPr>
          <w:ilvl w:val="0"/>
          <w:numId w:val="2"/>
        </w:numPr>
      </w:pPr>
      <w:r>
        <w:t>Wax paper</w:t>
      </w:r>
    </w:p>
    <w:p w14:paraId="293597D9" w14:textId="77777777" w:rsidR="00662661" w:rsidRDefault="00662661" w:rsidP="00662661">
      <w:r>
        <w:t>Protocol</w:t>
      </w:r>
    </w:p>
    <w:p w14:paraId="080F20F3" w14:textId="77777777" w:rsidR="003C5F29" w:rsidRDefault="003C5F29" w:rsidP="00662661">
      <w:pPr>
        <w:pStyle w:val="ListParagraph"/>
        <w:numPr>
          <w:ilvl w:val="0"/>
          <w:numId w:val="5"/>
        </w:numPr>
        <w:rPr>
          <w:ins w:id="41" w:author="Haldre Rogers" w:date="2013-06-19T08:41:00Z"/>
        </w:rPr>
      </w:pPr>
      <w:ins w:id="42" w:author="Haldre Rogers" w:date="2013-06-19T08:41:00Z">
        <w:r>
          <w:t>Make clay caterpillars</w:t>
        </w:r>
      </w:ins>
    </w:p>
    <w:p w14:paraId="476FB7D5" w14:textId="77777777" w:rsidR="00662661" w:rsidRDefault="00662661" w:rsidP="003C5F29">
      <w:pPr>
        <w:pStyle w:val="ListParagraph"/>
        <w:numPr>
          <w:ilvl w:val="1"/>
          <w:numId w:val="5"/>
          <w:ins w:id="43" w:author="Haldre Rogers" w:date="2013-06-19T08:41:00Z"/>
        </w:numPr>
      </w:pPr>
      <w:r>
        <w:t xml:space="preserve">Roll by </w:t>
      </w:r>
      <w:commentRangeStart w:id="44"/>
      <w:r>
        <w:t>hand 25 clay caterpillars</w:t>
      </w:r>
      <w:commentRangeEnd w:id="44"/>
      <w:r w:rsidR="003C5F29">
        <w:rPr>
          <w:rStyle w:val="CommentReference"/>
          <w:vanish/>
        </w:rPr>
        <w:commentReference w:id="44"/>
      </w:r>
      <w:r>
        <w:t xml:space="preserve">. They should be smooth and 3cm in length: modeled after the </w:t>
      </w:r>
      <w:proofErr w:type="spellStart"/>
      <w:r w:rsidRPr="00662661">
        <w:rPr>
          <w:i/>
        </w:rPr>
        <w:t>Eurema</w:t>
      </w:r>
      <w:proofErr w:type="spellEnd"/>
      <w:r w:rsidRPr="00662661">
        <w:rPr>
          <w:i/>
        </w:rPr>
        <w:t xml:space="preserve"> </w:t>
      </w:r>
      <w:proofErr w:type="spellStart"/>
      <w:r w:rsidRPr="00662661">
        <w:rPr>
          <w:i/>
        </w:rPr>
        <w:t>Blanda</w:t>
      </w:r>
      <w:proofErr w:type="spellEnd"/>
      <w:r>
        <w:t xml:space="preserve"> caterpillar found in the Micronesian Butterfly Guide. </w:t>
      </w:r>
    </w:p>
    <w:p w14:paraId="23EC5101" w14:textId="77777777" w:rsidR="00D93133" w:rsidRDefault="00662661">
      <w:pPr>
        <w:pStyle w:val="ListParagraph"/>
        <w:numPr>
          <w:ilvl w:val="1"/>
          <w:numId w:val="5"/>
          <w:ins w:id="45" w:author="Unknown"/>
        </w:numPr>
      </w:pPr>
      <w:r>
        <w:t xml:space="preserve">Place the 25 clay caterpillars in a plastic container. </w:t>
      </w:r>
      <w:r w:rsidR="00D64F08">
        <w:t>Preferably line the container with wax paper so the caterpillars do not merge together or move.</w:t>
      </w:r>
    </w:p>
    <w:p w14:paraId="3BEC590C" w14:textId="77777777" w:rsidR="00662661" w:rsidRDefault="00662661" w:rsidP="00662661">
      <w:pPr>
        <w:pStyle w:val="ListParagraph"/>
        <w:numPr>
          <w:ilvl w:val="0"/>
          <w:numId w:val="5"/>
          <w:numberingChange w:id="46" w:author="Haldre Rogers" w:date="2013-06-19T08:19:00Z" w:original="%1:3:0:."/>
        </w:numPr>
      </w:pPr>
      <w:r>
        <w:t>Walking along a 500m limestone</w:t>
      </w:r>
      <w:r w:rsidR="00D64F08">
        <w:t xml:space="preserve"> trail </w:t>
      </w:r>
      <w:commentRangeStart w:id="47"/>
      <w:r w:rsidR="00D64F08">
        <w:t>and</w:t>
      </w:r>
      <w:commentRangeEnd w:id="47"/>
      <w:r w:rsidR="003C5F29">
        <w:rPr>
          <w:rStyle w:val="CommentReference"/>
          <w:vanish/>
        </w:rPr>
        <w:commentReference w:id="47"/>
      </w:r>
      <w:r w:rsidR="00D64F08">
        <w:t xml:space="preserve"> </w:t>
      </w:r>
      <w:commentRangeStart w:id="48"/>
      <w:r w:rsidR="00D64F08">
        <w:t>use the GPS to</w:t>
      </w:r>
      <w:r>
        <w:t xml:space="preserve"> mark every 100m with flagging tape</w:t>
      </w:r>
      <w:r w:rsidR="00C55781">
        <w:t xml:space="preserve">. Label the flagging tape with #1, #2, etc. </w:t>
      </w:r>
      <w:commentRangeEnd w:id="48"/>
      <w:r w:rsidR="003C5F29">
        <w:rPr>
          <w:rStyle w:val="CommentReference"/>
          <w:vanish/>
        </w:rPr>
        <w:commentReference w:id="48"/>
      </w:r>
    </w:p>
    <w:p w14:paraId="7520F859" w14:textId="77777777" w:rsidR="003C5F29" w:rsidRDefault="003C5F29" w:rsidP="00662661">
      <w:pPr>
        <w:pStyle w:val="ListParagraph"/>
        <w:numPr>
          <w:ilvl w:val="0"/>
          <w:numId w:val="5"/>
          <w:numberingChange w:id="49" w:author="Haldre Rogers" w:date="2013-06-19T08:19:00Z" w:original="%1:4:0:."/>
        </w:numPr>
        <w:rPr>
          <w:ins w:id="50" w:author="Haldre Rogers" w:date="2013-06-19T08:36:00Z"/>
        </w:rPr>
      </w:pPr>
      <w:ins w:id="51" w:author="Haldre Rogers" w:date="2013-06-19T08:36:00Z">
        <w:r>
          <w:t>Select a tree</w:t>
        </w:r>
      </w:ins>
    </w:p>
    <w:p w14:paraId="0CE46A1E" w14:textId="77777777" w:rsidR="00662661" w:rsidRDefault="00662661" w:rsidP="003C5F29">
      <w:pPr>
        <w:pStyle w:val="ListParagraph"/>
        <w:numPr>
          <w:ilvl w:val="1"/>
          <w:numId w:val="5"/>
          <w:ins w:id="52" w:author="Haldre Rogers" w:date="2013-06-19T08:36:00Z"/>
        </w:numPr>
      </w:pPr>
      <w:r>
        <w:t xml:space="preserve">The tree used for the experiment should be within a </w:t>
      </w:r>
      <w:commentRangeStart w:id="53"/>
      <w:r>
        <w:t xml:space="preserve">10m </w:t>
      </w:r>
      <w:commentRangeEnd w:id="53"/>
      <w:r w:rsidR="003C5F29">
        <w:rPr>
          <w:rStyle w:val="CommentReference"/>
          <w:vanish/>
        </w:rPr>
        <w:commentReference w:id="53"/>
      </w:r>
      <w:r>
        <w:t xml:space="preserve">radius of this </w:t>
      </w:r>
      <w:commentRangeStart w:id="54"/>
      <w:r>
        <w:t>marking</w:t>
      </w:r>
      <w:commentRangeEnd w:id="54"/>
      <w:r w:rsidR="003C5F29">
        <w:rPr>
          <w:rStyle w:val="CommentReference"/>
          <w:vanish/>
        </w:rPr>
        <w:commentReference w:id="54"/>
      </w:r>
    </w:p>
    <w:p w14:paraId="31C7B713" w14:textId="77777777" w:rsidR="00D93133" w:rsidRDefault="00662661">
      <w:pPr>
        <w:pStyle w:val="ListParagraph"/>
        <w:numPr>
          <w:ilvl w:val="1"/>
          <w:numId w:val="5"/>
          <w:ins w:id="55" w:author="Unknown"/>
        </w:numPr>
      </w:pPr>
      <w:r>
        <w:t xml:space="preserve">Mark </w:t>
      </w:r>
      <w:del w:id="56" w:author="Haldre Rogers" w:date="2013-06-19T08:33:00Z">
        <w:r w:rsidDel="003C5F29">
          <w:delText xml:space="preserve">of </w:delText>
        </w:r>
      </w:del>
      <w:r>
        <w:t xml:space="preserve">the </w:t>
      </w:r>
      <w:del w:id="57" w:author="Haldre Rogers" w:date="2013-06-19T08:37:00Z">
        <w:r w:rsidDel="003C5F29">
          <w:delText xml:space="preserve">tree </w:delText>
        </w:r>
      </w:del>
      <w:ins w:id="58" w:author="Haldre Rogers" w:date="2013-06-19T08:37:00Z">
        <w:r w:rsidR="003C5F29">
          <w:t xml:space="preserve">branch </w:t>
        </w:r>
      </w:ins>
      <w:r>
        <w:t xml:space="preserve">used with flagging tape. </w:t>
      </w:r>
    </w:p>
    <w:p w14:paraId="55C713E4" w14:textId="77777777" w:rsidR="00D93133" w:rsidRDefault="00662661">
      <w:pPr>
        <w:pStyle w:val="ListParagraph"/>
        <w:numPr>
          <w:ilvl w:val="1"/>
          <w:numId w:val="5"/>
          <w:ins w:id="59" w:author="Unknown"/>
        </w:numPr>
      </w:pPr>
      <w:r>
        <w:t xml:space="preserve">In field notebook, record the </w:t>
      </w:r>
      <w:r w:rsidR="00C55781">
        <w:t>species of tree and relative location of the tree</w:t>
      </w:r>
    </w:p>
    <w:p w14:paraId="5152F050" w14:textId="77777777" w:rsidR="00D93133" w:rsidRDefault="003C5F29">
      <w:pPr>
        <w:pStyle w:val="ListParagraph"/>
        <w:numPr>
          <w:ilvl w:val="0"/>
          <w:numId w:val="5"/>
          <w:ins w:id="60" w:author="Unknown"/>
        </w:numPr>
        <w:rPr>
          <w:ins w:id="61" w:author="Haldre Rogers" w:date="2013-06-19T08:37:00Z"/>
        </w:rPr>
      </w:pPr>
      <w:ins w:id="62" w:author="Haldre Rogers" w:date="2013-06-19T08:37:00Z">
        <w:r>
          <w:t>Add caterpillars</w:t>
        </w:r>
      </w:ins>
    </w:p>
    <w:p w14:paraId="75DA08C6" w14:textId="77777777" w:rsidR="00C55781" w:rsidRDefault="00C55781" w:rsidP="003C5F29">
      <w:pPr>
        <w:pStyle w:val="ListParagraph"/>
        <w:numPr>
          <w:ilvl w:val="1"/>
          <w:numId w:val="5"/>
          <w:ins w:id="63" w:author="Haldre Rogers" w:date="2013-06-19T08:37:00Z"/>
        </w:numPr>
      </w:pPr>
      <w:r>
        <w:t xml:space="preserve">Using the cloth, wipe off any leaves that may be wet due to rain. </w:t>
      </w:r>
    </w:p>
    <w:p w14:paraId="488F7A5B" w14:textId="77777777" w:rsidR="00D93133" w:rsidRDefault="00C55781">
      <w:pPr>
        <w:pStyle w:val="ListParagraph"/>
        <w:numPr>
          <w:ilvl w:val="1"/>
          <w:numId w:val="5"/>
          <w:ins w:id="64" w:author="Unknown"/>
        </w:numPr>
      </w:pPr>
      <w:r>
        <w:t>Apply rubber cement to leaf. Wait 15 seconds to allow it to partially dry.</w:t>
      </w:r>
    </w:p>
    <w:p w14:paraId="4355DA96" w14:textId="77777777" w:rsidR="00C55781" w:rsidRDefault="00C55781" w:rsidP="003C5F29">
      <w:pPr>
        <w:pStyle w:val="ListParagraph"/>
        <w:numPr>
          <w:ilvl w:val="1"/>
          <w:numId w:val="5"/>
          <w:ins w:id="65" w:author="Unknown"/>
        </w:numPr>
        <w:rPr>
          <w:del w:id="66" w:author="Unknown"/>
        </w:rPr>
      </w:pPr>
      <w:r>
        <w:t xml:space="preserve">Apply caterpillar to leaf or stem. </w:t>
      </w:r>
    </w:p>
    <w:p w14:paraId="4FAF8B0D" w14:textId="77777777" w:rsidR="003C5F29" w:rsidDel="003C5F29" w:rsidRDefault="003C5F29" w:rsidP="003C5F29">
      <w:pPr>
        <w:pStyle w:val="ListParagraph"/>
        <w:numPr>
          <w:ilvl w:val="1"/>
          <w:numId w:val="5"/>
          <w:ins w:id="67" w:author="Haldre Rogers" w:date="2013-06-19T08:37:00Z"/>
        </w:numPr>
        <w:rPr>
          <w:ins w:id="68" w:author="Haldre Rogers" w:date="2013-06-19T08:37:00Z"/>
        </w:rPr>
      </w:pPr>
    </w:p>
    <w:p w14:paraId="1C765468" w14:textId="77777777" w:rsidR="003C5F29" w:rsidRDefault="00C55781" w:rsidP="003C5F29">
      <w:pPr>
        <w:pStyle w:val="ListParagraph"/>
        <w:numPr>
          <w:ilvl w:val="2"/>
          <w:numId w:val="5"/>
          <w:ins w:id="69" w:author="Unknown"/>
        </w:numPr>
        <w:rPr>
          <w:ins w:id="70" w:author="Haldre Rogers" w:date="2013-06-19T08:37:00Z"/>
        </w:rPr>
      </w:pPr>
      <w:r>
        <w:t xml:space="preserve">Note* If the caterpillar is applied </w:t>
      </w:r>
      <w:r w:rsidR="00D64F08">
        <w:t>to a leaf, it should be applied</w:t>
      </w:r>
      <w:r>
        <w:t xml:space="preserve"> in the center.</w:t>
      </w:r>
    </w:p>
    <w:p w14:paraId="0290D5BA" w14:textId="77777777" w:rsidR="006A04F8" w:rsidRDefault="00C55781">
      <w:pPr>
        <w:pStyle w:val="ListParagraph"/>
        <w:numPr>
          <w:ilvl w:val="2"/>
          <w:numId w:val="5"/>
          <w:ins w:id="71" w:author="Haldre Rogers" w:date="2013-06-19T08:37:00Z"/>
        </w:numPr>
        <w:rPr>
          <w:del w:id="72" w:author="Haldre Rogers" w:date="2013-06-19T08:37:00Z"/>
        </w:rPr>
        <w:pPrChange w:id="73" w:author="Haldre Rogers" w:date="2013-06-19T08:37:00Z">
          <w:pPr>
            <w:pStyle w:val="ListParagraph"/>
          </w:pPr>
        </w:pPrChange>
      </w:pPr>
      <w:del w:id="74" w:author="Haldre Rogers" w:date="2013-06-19T08:37:00Z">
        <w:r w:rsidDel="003C5F29">
          <w:delText xml:space="preserve"> </w:delText>
        </w:r>
      </w:del>
    </w:p>
    <w:p w14:paraId="0964000A" w14:textId="77777777" w:rsidR="006A04F8" w:rsidRDefault="00D64F08">
      <w:pPr>
        <w:pStyle w:val="ListParagraph"/>
        <w:numPr>
          <w:ilvl w:val="2"/>
          <w:numId w:val="5"/>
          <w:ins w:id="75" w:author="Unknown"/>
        </w:numPr>
        <w:pPrChange w:id="76" w:author="Haldre Rogers" w:date="2013-06-19T08:37:00Z">
          <w:pPr>
            <w:pStyle w:val="ListParagraph"/>
          </w:pPr>
        </w:pPrChange>
      </w:pPr>
      <w:r>
        <w:t xml:space="preserve">Note* </w:t>
      </w:r>
      <w:proofErr w:type="gramStart"/>
      <w:r>
        <w:t>Both</w:t>
      </w:r>
      <w:proofErr w:type="gramEnd"/>
      <w:r>
        <w:t xml:space="preserve"> the leaf and </w:t>
      </w:r>
      <w:r w:rsidR="00C55781">
        <w:t>stem should be unobstructed from other foliage.</w:t>
      </w:r>
    </w:p>
    <w:p w14:paraId="5C622D57" w14:textId="77777777" w:rsidR="00C55781" w:rsidRDefault="00C55781" w:rsidP="00C55781">
      <w:pPr>
        <w:pStyle w:val="ListParagraph"/>
        <w:numPr>
          <w:ilvl w:val="0"/>
          <w:numId w:val="5"/>
          <w:numberingChange w:id="77" w:author="Haldre Rogers" w:date="2013-06-19T08:19:00Z" w:original="%1:10:0:."/>
        </w:numPr>
      </w:pPr>
      <w:r>
        <w:t xml:space="preserve">Record in field notebook </w:t>
      </w:r>
      <w:commentRangeStart w:id="78"/>
      <w:r>
        <w:t xml:space="preserve">the </w:t>
      </w:r>
      <w:r w:rsidR="00D64F08">
        <w:t>species of the tree</w:t>
      </w:r>
      <w:commentRangeEnd w:id="78"/>
      <w:r w:rsidR="003C5F29">
        <w:rPr>
          <w:rStyle w:val="CommentReference"/>
          <w:vanish/>
        </w:rPr>
        <w:commentReference w:id="78"/>
      </w:r>
      <w:r w:rsidR="00D64F08">
        <w:t xml:space="preserve">, the site name of the trail, the </w:t>
      </w:r>
      <w:r>
        <w:t xml:space="preserve">height of each leaf or stem, the time the caterpillar was placed out, </w:t>
      </w:r>
      <w:r w:rsidR="00D64F08">
        <w:t xml:space="preserve">the date the caterpillar was placed out, </w:t>
      </w:r>
      <w:r>
        <w:t>the marker # on the trail, and any other notes regarding t</w:t>
      </w:r>
      <w:r w:rsidR="00D64F08">
        <w:t>he location of the caterpillar.</w:t>
      </w:r>
    </w:p>
    <w:p w14:paraId="3D724BCC" w14:textId="77777777" w:rsidR="00C55781" w:rsidRDefault="00C55781" w:rsidP="00C55781">
      <w:pPr>
        <w:pStyle w:val="ListParagraph"/>
        <w:numPr>
          <w:ilvl w:val="0"/>
          <w:numId w:val="5"/>
          <w:numberingChange w:id="79" w:author="Haldre Rogers" w:date="2013-06-19T08:19:00Z" w:original="%1:11:0:."/>
        </w:numPr>
      </w:pPr>
      <w:r>
        <w:t xml:space="preserve">Continue this process for 1 tree at every 100m mark on the trail. </w:t>
      </w:r>
    </w:p>
    <w:p w14:paraId="64D29C8F" w14:textId="77777777" w:rsidR="007B5CF1" w:rsidRDefault="007B5CF1" w:rsidP="00C55781">
      <w:pPr>
        <w:pStyle w:val="ListParagraph"/>
        <w:numPr>
          <w:ilvl w:val="0"/>
          <w:numId w:val="5"/>
          <w:numberingChange w:id="80" w:author="Haldre Rogers" w:date="2013-06-19T08:19:00Z" w:original="%1:12:0:."/>
        </w:numPr>
      </w:pPr>
      <w:r>
        <w:lastRenderedPageBreak/>
        <w:t xml:space="preserve">Leave the clay caterpillars out for 48 hours. </w:t>
      </w:r>
    </w:p>
    <w:p w14:paraId="7ECD16C7" w14:textId="77777777" w:rsidR="003C5F29" w:rsidRDefault="003C5F29" w:rsidP="00C55781">
      <w:pPr>
        <w:pStyle w:val="ListParagraph"/>
        <w:numPr>
          <w:ilvl w:val="0"/>
          <w:numId w:val="5"/>
          <w:numberingChange w:id="81" w:author="Haldre Rogers" w:date="2013-06-19T08:19:00Z" w:original="%1:13:0:."/>
        </w:numPr>
        <w:rPr>
          <w:ins w:id="82" w:author="Haldre Rogers" w:date="2013-06-19T08:38:00Z"/>
        </w:rPr>
      </w:pPr>
      <w:ins w:id="83" w:author="Haldre Rogers" w:date="2013-06-19T08:38:00Z">
        <w:r>
          <w:t>Collect caterpillars</w:t>
        </w:r>
      </w:ins>
    </w:p>
    <w:p w14:paraId="1CEFC1A9" w14:textId="77777777" w:rsidR="003C5F29" w:rsidRDefault="003C5F29" w:rsidP="003C5F29">
      <w:pPr>
        <w:pStyle w:val="ListParagraph"/>
        <w:numPr>
          <w:ilvl w:val="1"/>
          <w:numId w:val="5"/>
          <w:ins w:id="84" w:author="Haldre Rogers" w:date="2013-06-19T08:38:00Z"/>
        </w:numPr>
        <w:rPr>
          <w:ins w:id="85" w:author="Haldre Rogers" w:date="2013-06-19T08:38:00Z"/>
        </w:rPr>
      </w:pPr>
      <w:ins w:id="86" w:author="Haldre Rogers" w:date="2013-06-19T08:38:00Z">
        <w:r>
          <w:t>Go back to trail 48 hours later</w:t>
        </w:r>
      </w:ins>
    </w:p>
    <w:p w14:paraId="34E5437E" w14:textId="77777777" w:rsidR="007B5CF1" w:rsidRDefault="003C5F29" w:rsidP="003C5F29">
      <w:pPr>
        <w:pStyle w:val="ListParagraph"/>
        <w:numPr>
          <w:ilvl w:val="1"/>
          <w:numId w:val="5"/>
          <w:ins w:id="87" w:author="Haldre Rogers" w:date="2013-06-19T08:39:00Z"/>
        </w:numPr>
      </w:pPr>
      <w:ins w:id="88" w:author="Haldre Rogers" w:date="2013-06-19T08:38:00Z">
        <w:r>
          <w:t xml:space="preserve">Look for caterpillars. At each caterpillar, </w:t>
        </w:r>
      </w:ins>
      <w:del w:id="89" w:author="Haldre Rogers" w:date="2013-06-19T08:39:00Z">
        <w:r w:rsidR="007B5CF1" w:rsidDel="003C5F29">
          <w:delText>R</w:delText>
        </w:r>
      </w:del>
      <w:ins w:id="90" w:author="Haldre Rogers" w:date="2013-06-19T08:39:00Z">
        <w:r>
          <w:t>r</w:t>
        </w:r>
      </w:ins>
      <w:r w:rsidR="007B5CF1">
        <w:t>ecord in the field notebook the</w:t>
      </w:r>
      <w:ins w:id="91" w:author="Haldre Rogers" w:date="2013-06-19T08:39:00Z">
        <w:r>
          <w:t xml:space="preserve"> number and whether it has been predated or not</w:t>
        </w:r>
      </w:ins>
      <w:del w:id="92" w:author="Haldre Rogers" w:date="2013-06-19T08:39:00Z">
        <w:r w:rsidR="007B5CF1" w:rsidDel="003C5F29">
          <w:delText xml:space="preserve"> number and location of the caterpillars that have suspected predation</w:delText>
        </w:r>
      </w:del>
      <w:r w:rsidR="007B5CF1">
        <w:t xml:space="preserve">. </w:t>
      </w:r>
    </w:p>
    <w:p w14:paraId="5A5AFD1B" w14:textId="77777777" w:rsidR="00D93133" w:rsidRDefault="007B5CF1">
      <w:pPr>
        <w:pStyle w:val="ListParagraph"/>
        <w:numPr>
          <w:ilvl w:val="1"/>
          <w:numId w:val="5"/>
          <w:ins w:id="93" w:author="Unknown"/>
        </w:numPr>
        <w:rPr>
          <w:ins w:id="94" w:author="Haldre Rogers" w:date="2013-06-19T08:39:00Z"/>
        </w:rPr>
      </w:pPr>
      <w:r>
        <w:t>Take a picture of any caterpillars that have suspected predation for further analysis</w:t>
      </w:r>
      <w:ins w:id="95" w:author="Haldre Rogers" w:date="2013-06-19T08:39:00Z">
        <w:r w:rsidR="003C5F29">
          <w:t xml:space="preserve"> and record image # in field notebook. </w:t>
        </w:r>
      </w:ins>
    </w:p>
    <w:p w14:paraId="6FACE7D2" w14:textId="77777777" w:rsidR="003C5F29" w:rsidRDefault="003C5F29" w:rsidP="003C5F29">
      <w:pPr>
        <w:pStyle w:val="ListParagraph"/>
        <w:numPr>
          <w:ilvl w:val="1"/>
          <w:numId w:val="5"/>
          <w:ins w:id="96" w:author="Haldre Rogers" w:date="2013-06-19T08:39:00Z"/>
        </w:numPr>
        <w:rPr>
          <w:ins w:id="97" w:author="Haldre Rogers" w:date="2013-06-19T08:39:00Z"/>
        </w:rPr>
      </w:pPr>
      <w:ins w:id="98" w:author="Haldre Rogers" w:date="2013-06-19T08:39:00Z">
        <w:r>
          <w:t xml:space="preserve">Remove caterpillars and label the ones that have suspected predation- leave them in separate Tupperware. </w:t>
        </w:r>
      </w:ins>
    </w:p>
    <w:p w14:paraId="57465C86" w14:textId="77777777" w:rsidR="003C5F29" w:rsidRDefault="003C5F29" w:rsidP="003C5F29">
      <w:pPr>
        <w:pStyle w:val="ListParagraph"/>
        <w:numPr>
          <w:ilvl w:val="0"/>
          <w:numId w:val="5"/>
          <w:ins w:id="99" w:author="Haldre Rogers" w:date="2013-06-19T08:39:00Z"/>
        </w:numPr>
        <w:rPr>
          <w:ins w:id="100" w:author="Haldre Rogers" w:date="2013-06-19T08:40:00Z"/>
        </w:rPr>
      </w:pPr>
      <w:ins w:id="101" w:author="Haldre Rogers" w:date="2013-06-19T08:39:00Z">
        <w:r>
          <w:t xml:space="preserve">Repeat at ___ trails on each </w:t>
        </w:r>
        <w:commentRangeStart w:id="102"/>
        <w:r>
          <w:t>island</w:t>
        </w:r>
      </w:ins>
      <w:commentRangeEnd w:id="102"/>
      <w:ins w:id="103" w:author="Haldre Rogers" w:date="2013-06-19T08:40:00Z">
        <w:r>
          <w:rPr>
            <w:rStyle w:val="CommentReference"/>
            <w:vanish/>
          </w:rPr>
          <w:commentReference w:id="102"/>
        </w:r>
      </w:ins>
      <w:ins w:id="104" w:author="Haldre Rogers" w:date="2013-06-19T08:39:00Z">
        <w:r>
          <w:t xml:space="preserve">. </w:t>
        </w:r>
      </w:ins>
    </w:p>
    <w:p w14:paraId="4158569F" w14:textId="77777777" w:rsidR="003C5F29" w:rsidRDefault="003C5F29" w:rsidP="003C5F29">
      <w:pPr>
        <w:pStyle w:val="ListParagraph"/>
        <w:numPr>
          <w:ilvl w:val="0"/>
          <w:numId w:val="5"/>
          <w:ins w:id="105" w:author="Haldre Rogers" w:date="2013-06-19T08:40:00Z"/>
        </w:numPr>
        <w:rPr>
          <w:ins w:id="106" w:author="Haldre Rogers" w:date="2013-06-19T08:40:00Z"/>
        </w:rPr>
      </w:pPr>
      <w:ins w:id="107" w:author="Haldre Rogers" w:date="2013-06-19T08:40:00Z">
        <w:r>
          <w:t>Analysis</w:t>
        </w:r>
      </w:ins>
    </w:p>
    <w:p w14:paraId="74FFF8B6" w14:textId="77777777" w:rsidR="007B5CF1" w:rsidRPr="00C30D6A" w:rsidRDefault="003C5F29" w:rsidP="003C5F29">
      <w:pPr>
        <w:pStyle w:val="ListParagraph"/>
        <w:numPr>
          <w:ilvl w:val="1"/>
          <w:numId w:val="5"/>
          <w:ins w:id="108" w:author="Haldre Rogers" w:date="2013-06-19T08:40:00Z"/>
        </w:numPr>
      </w:pPr>
      <w:ins w:id="109" w:author="Haldre Rogers" w:date="2013-06-19T08:40:00Z">
        <w:r>
          <w:t>General linear mixed effects model</w:t>
        </w:r>
      </w:ins>
      <w:del w:id="110" w:author="Haldre Rogers" w:date="2013-06-19T08:39:00Z">
        <w:r w:rsidR="007B5CF1" w:rsidDel="003C5F29">
          <w:delText xml:space="preserve">. </w:delText>
        </w:r>
      </w:del>
    </w:p>
    <w:sectPr w:rsidR="007B5CF1" w:rsidRPr="00C30D6A" w:rsidSect="0050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Haldre Rogers" w:date="2013-06-19T08:43:00Z" w:initials="HSR">
    <w:p w14:paraId="1AF54DFD" w14:textId="77777777" w:rsidR="00817585" w:rsidRDefault="00817585">
      <w:pPr>
        <w:pStyle w:val="CommentText"/>
      </w:pPr>
      <w:r>
        <w:rPr>
          <w:rStyle w:val="CommentReference"/>
        </w:rPr>
        <w:annotationRef/>
      </w:r>
      <w:r>
        <w:t xml:space="preserve">Add hypothesis and predictions here. </w:t>
      </w:r>
    </w:p>
  </w:comment>
  <w:comment w:id="2" w:author="Haldre Rogers" w:date="2013-06-19T08:43:00Z" w:initials="HSR">
    <w:p w14:paraId="4FBD9DBA" w14:textId="77777777" w:rsidR="00817585" w:rsidRDefault="00817585">
      <w:pPr>
        <w:pStyle w:val="CommentText"/>
      </w:pPr>
      <w:r>
        <w:rPr>
          <w:rStyle w:val="CommentReference"/>
        </w:rPr>
        <w:annotationRef/>
      </w:r>
      <w:r>
        <w:t xml:space="preserve">What makes a good limestone forest site? What characteristics do you look for? How do you know sites are comparable? </w:t>
      </w:r>
    </w:p>
    <w:p w14:paraId="3858D8F7" w14:textId="77777777" w:rsidR="00817585" w:rsidRDefault="00817585">
      <w:pPr>
        <w:pStyle w:val="CommentText"/>
      </w:pPr>
    </w:p>
  </w:comment>
  <w:comment w:id="3" w:author="Haldre Rogers" w:date="2013-06-19T08:43:00Z" w:initials="HSR">
    <w:p w14:paraId="438840E4" w14:textId="77777777" w:rsidR="00817585" w:rsidRDefault="00817585">
      <w:pPr>
        <w:pStyle w:val="CommentText"/>
      </w:pPr>
      <w:r>
        <w:rPr>
          <w:rStyle w:val="CommentReference"/>
        </w:rPr>
        <w:annotationRef/>
      </w:r>
      <w:r>
        <w:t xml:space="preserve">Along a trail or straight line? How do you decide where to start? </w:t>
      </w:r>
    </w:p>
  </w:comment>
  <w:comment w:id="9" w:author="Haldre Rogers" w:date="2013-06-19T08:43:00Z" w:initials="HSR">
    <w:p w14:paraId="5D2E3767" w14:textId="77777777" w:rsidR="00817585" w:rsidRDefault="00817585">
      <w:pPr>
        <w:pStyle w:val="CommentText"/>
      </w:pPr>
      <w:r>
        <w:rPr>
          <w:rStyle w:val="CommentReference"/>
        </w:rPr>
        <w:annotationRef/>
      </w:r>
      <w:r>
        <w:t xml:space="preserve">How far away do you search? Anything within site? </w:t>
      </w:r>
    </w:p>
  </w:comment>
  <w:comment w:id="13" w:author="Haldre Rogers" w:date="2013-06-19T08:43:00Z" w:initials="HSR">
    <w:p w14:paraId="51105CAF" w14:textId="77777777" w:rsidR="00817585" w:rsidRDefault="00817585">
      <w:pPr>
        <w:pStyle w:val="CommentText"/>
      </w:pPr>
      <w:r>
        <w:rPr>
          <w:rStyle w:val="CommentReference"/>
        </w:rPr>
        <w:annotationRef/>
      </w:r>
      <w:r>
        <w:t xml:space="preserve">How many times do you </w:t>
      </w:r>
      <w:proofErr w:type="spellStart"/>
      <w:r>
        <w:t>searh</w:t>
      </w:r>
      <w:proofErr w:type="spellEnd"/>
      <w:r>
        <w:t xml:space="preserve"> each transect? How many transects? </w:t>
      </w:r>
    </w:p>
  </w:comment>
  <w:comment w:id="17" w:author="Haldre Rogers" w:date="2013-06-19T08:43:00Z" w:initials="HSR">
    <w:p w14:paraId="7BC07F7C" w14:textId="77777777" w:rsidR="00817585" w:rsidRDefault="00817585" w:rsidP="00EB5D63">
      <w:pPr>
        <w:pStyle w:val="CommentText"/>
      </w:pPr>
      <w:r>
        <w:rPr>
          <w:rStyle w:val="CommentReference"/>
        </w:rPr>
        <w:annotationRef/>
      </w:r>
      <w:r>
        <w:t xml:space="preserve">Daytime is almost always at least 83 degrees and gets up to 90 or 91 degrees. What is purpose of having a temperature limit here? Will you really stop searching if it gets outside of these temps? </w:t>
      </w:r>
    </w:p>
  </w:comment>
  <w:comment w:id="18" w:author="Haldre Rogers" w:date="2013-06-19T08:43:00Z" w:initials="HSR">
    <w:p w14:paraId="22E7B70D" w14:textId="77777777" w:rsidR="00817585" w:rsidRDefault="00817585" w:rsidP="00EB5D63">
      <w:pPr>
        <w:pStyle w:val="CommentText"/>
      </w:pPr>
      <w:r>
        <w:rPr>
          <w:rStyle w:val="CommentReference"/>
        </w:rPr>
        <w:annotationRef/>
      </w:r>
      <w:r>
        <w:t xml:space="preserve">Be more specific- you said this is the key factor in determining butterfly activity- so how will you decide if you should stop searching? What happens </w:t>
      </w:r>
      <w:proofErr w:type="gramStart"/>
      <w:r>
        <w:t>if  it</w:t>
      </w:r>
      <w:proofErr w:type="gramEnd"/>
      <w:r>
        <w:t xml:space="preserve"> starts raining during your search- what do you do then? Stop until it stops raining then resume? Abort entire survey? </w:t>
      </w:r>
    </w:p>
  </w:comment>
  <w:comment w:id="23" w:author="Haldre Rogers" w:date="2013-06-19T08:43:00Z" w:initials="HSR">
    <w:p w14:paraId="2E664311" w14:textId="77777777" w:rsidR="00817585" w:rsidRDefault="00817585">
      <w:pPr>
        <w:pStyle w:val="CommentText"/>
      </w:pPr>
      <w:r>
        <w:rPr>
          <w:rStyle w:val="CommentReference"/>
        </w:rPr>
        <w:annotationRef/>
      </w:r>
      <w:r>
        <w:t xml:space="preserve">What is </w:t>
      </w:r>
      <w:proofErr w:type="spellStart"/>
      <w:r>
        <w:t>excelssive</w:t>
      </w:r>
      <w:proofErr w:type="spellEnd"/>
      <w:r>
        <w:t xml:space="preserve">? What do you do if they are? How do you tell when winds are too strong? </w:t>
      </w:r>
    </w:p>
  </w:comment>
  <w:comment w:id="26" w:author="Haldre Rogers" w:date="2013-06-19T08:43:00Z" w:initials="HSR">
    <w:p w14:paraId="2427B8BF" w14:textId="77777777" w:rsidR="00817585" w:rsidRDefault="00817585">
      <w:pPr>
        <w:pStyle w:val="CommentText"/>
      </w:pPr>
      <w:r>
        <w:rPr>
          <w:rStyle w:val="CommentReference"/>
        </w:rPr>
        <w:annotationRef/>
      </w:r>
      <w:r>
        <w:t xml:space="preserve">How will you analyze it? </w:t>
      </w:r>
    </w:p>
  </w:comment>
  <w:comment w:id="36" w:author="Haldre Rogers" w:date="2013-06-19T08:43:00Z" w:initials="HSR">
    <w:p w14:paraId="22E73B80" w14:textId="77777777" w:rsidR="00817585" w:rsidRDefault="00817585">
      <w:pPr>
        <w:pStyle w:val="CommentText"/>
      </w:pPr>
      <w:r>
        <w:rPr>
          <w:rStyle w:val="CommentReference"/>
        </w:rPr>
        <w:annotationRef/>
      </w:r>
      <w:r>
        <w:t xml:space="preserve">Daytime is almost always at least 83 degrees and gets up to 90 or 91 degrees. What is purpose of having a temperature limit here? Will you really stop searching if it gets outside of these temps? </w:t>
      </w:r>
    </w:p>
  </w:comment>
  <w:comment w:id="37" w:author="Haldre Rogers" w:date="2013-06-19T08:43:00Z" w:initials="HSR">
    <w:p w14:paraId="1BE25540" w14:textId="77777777" w:rsidR="00817585" w:rsidRDefault="00817585">
      <w:pPr>
        <w:pStyle w:val="CommentText"/>
      </w:pPr>
      <w:r>
        <w:rPr>
          <w:rStyle w:val="CommentReference"/>
        </w:rPr>
        <w:annotationRef/>
      </w:r>
      <w:r>
        <w:t xml:space="preserve">Be more specific- you said this is the key factor in determining butterfly activity- so how will you decide if you should stop searching? What happens </w:t>
      </w:r>
      <w:proofErr w:type="gramStart"/>
      <w:r>
        <w:t>if  it</w:t>
      </w:r>
      <w:proofErr w:type="gramEnd"/>
      <w:r>
        <w:t xml:space="preserve"> starts raining during your search- what do you do then? Stop until it stops raining then resume? Abort entire survey? </w:t>
      </w:r>
    </w:p>
  </w:comment>
  <w:comment w:id="44" w:author="Haldre Rogers" w:date="2013-06-19T08:43:00Z" w:initials="HSR">
    <w:p w14:paraId="54ED311F" w14:textId="77777777" w:rsidR="00817585" w:rsidRDefault="00817585">
      <w:pPr>
        <w:pStyle w:val="CommentText"/>
      </w:pPr>
      <w:r>
        <w:rPr>
          <w:rStyle w:val="CommentReference"/>
        </w:rPr>
        <w:annotationRef/>
      </w:r>
      <w:r>
        <w:t xml:space="preserve">Only 25? If there is low predation rates, then you should think about rolling about 500, and putting lots of them out. </w:t>
      </w:r>
    </w:p>
  </w:comment>
  <w:comment w:id="47" w:author="Haldre Rogers" w:date="2013-06-19T08:43:00Z" w:initials="HSR">
    <w:p w14:paraId="2A8246EF" w14:textId="77777777" w:rsidR="00817585" w:rsidRDefault="00817585">
      <w:pPr>
        <w:pStyle w:val="CommentText"/>
      </w:pPr>
      <w:r>
        <w:rPr>
          <w:rStyle w:val="CommentReference"/>
        </w:rPr>
        <w:annotationRef/>
      </w:r>
      <w:r>
        <w:t>How many different trails? How do you decide which areas to search? Add names of areas on each island (how many islands?)</w:t>
      </w:r>
    </w:p>
  </w:comment>
  <w:comment w:id="48" w:author="Haldre Rogers" w:date="2013-06-19T08:43:00Z" w:initials="HSR">
    <w:p w14:paraId="62E7FC0A" w14:textId="77777777" w:rsidR="00817585" w:rsidRDefault="00817585">
      <w:pPr>
        <w:pStyle w:val="CommentText"/>
      </w:pPr>
      <w:r>
        <w:rPr>
          <w:rStyle w:val="CommentReference"/>
        </w:rPr>
        <w:annotationRef/>
      </w:r>
      <w:r>
        <w:t xml:space="preserve">How about just putting a caterpillar every 5 meters along the trail and marking it with flagging? </w:t>
      </w:r>
    </w:p>
  </w:comment>
  <w:comment w:id="53" w:author="Haldre Rogers" w:date="2013-06-19T08:43:00Z" w:initials="HSR">
    <w:p w14:paraId="78BCF4D4" w14:textId="77777777" w:rsidR="00817585" w:rsidRDefault="00817585">
      <w:pPr>
        <w:pStyle w:val="CommentText"/>
      </w:pPr>
      <w:r>
        <w:rPr>
          <w:rStyle w:val="CommentReference"/>
        </w:rPr>
        <w:annotationRef/>
      </w:r>
      <w:r>
        <w:t xml:space="preserve">Why 10 m? </w:t>
      </w:r>
      <w:proofErr w:type="gramStart"/>
      <w:r>
        <w:t>how</w:t>
      </w:r>
      <w:proofErr w:type="gramEnd"/>
      <w:r>
        <w:t xml:space="preserve"> about the nearest tree every 5 m?</w:t>
      </w:r>
    </w:p>
  </w:comment>
  <w:comment w:id="54" w:author="Haldre Rogers" w:date="2013-06-19T08:43:00Z" w:initials="HSR">
    <w:p w14:paraId="04096A1F" w14:textId="77777777" w:rsidR="00817585" w:rsidRDefault="00817585">
      <w:pPr>
        <w:pStyle w:val="CommentText"/>
      </w:pPr>
      <w:r>
        <w:rPr>
          <w:rStyle w:val="CommentReference"/>
        </w:rPr>
        <w:annotationRef/>
      </w:r>
      <w:r>
        <w:t xml:space="preserve">What species? Any? </w:t>
      </w:r>
    </w:p>
  </w:comment>
  <w:comment w:id="78" w:author="Haldre Rogers" w:date="2013-06-19T08:43:00Z" w:initials="HSR">
    <w:p w14:paraId="7838D989" w14:textId="77777777" w:rsidR="00817585" w:rsidRDefault="00817585">
      <w:pPr>
        <w:pStyle w:val="CommentText"/>
      </w:pPr>
      <w:r>
        <w:rPr>
          <w:rStyle w:val="CommentReference"/>
        </w:rPr>
        <w:annotationRef/>
      </w:r>
      <w:r>
        <w:t xml:space="preserve">Didn’t you already do this? </w:t>
      </w:r>
    </w:p>
  </w:comment>
  <w:comment w:id="102" w:author="Haldre Rogers" w:date="2013-06-19T08:43:00Z" w:initials="HSR">
    <w:p w14:paraId="37FE5867" w14:textId="77777777" w:rsidR="00817585" w:rsidRDefault="00817585">
      <w:pPr>
        <w:pStyle w:val="CommentText"/>
      </w:pPr>
      <w:r>
        <w:rPr>
          <w:rStyle w:val="CommentReference"/>
        </w:rPr>
        <w:annotationRef/>
      </w:r>
      <w:r>
        <w:t xml:space="preserve">How many transects? How many sites on each island? How many times do you do it at each transect?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55991"/>
    <w:multiLevelType w:val="hybridMultilevel"/>
    <w:tmpl w:val="3D7E8DB2"/>
    <w:lvl w:ilvl="0" w:tplc="D9B0D59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B5360"/>
    <w:multiLevelType w:val="hybridMultilevel"/>
    <w:tmpl w:val="F11C4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66F71"/>
    <w:multiLevelType w:val="hybridMultilevel"/>
    <w:tmpl w:val="AC06D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8C2098"/>
    <w:multiLevelType w:val="hybridMultilevel"/>
    <w:tmpl w:val="C3E85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5C1828"/>
    <w:multiLevelType w:val="hybridMultilevel"/>
    <w:tmpl w:val="9020B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C30D6A"/>
    <w:rsid w:val="001239D5"/>
    <w:rsid w:val="00136870"/>
    <w:rsid w:val="00164014"/>
    <w:rsid w:val="002424B9"/>
    <w:rsid w:val="003C5F29"/>
    <w:rsid w:val="005034EC"/>
    <w:rsid w:val="00662661"/>
    <w:rsid w:val="006A04F8"/>
    <w:rsid w:val="006B616B"/>
    <w:rsid w:val="00733BCB"/>
    <w:rsid w:val="007B5CF1"/>
    <w:rsid w:val="007F4445"/>
    <w:rsid w:val="00817585"/>
    <w:rsid w:val="00BF4F89"/>
    <w:rsid w:val="00C30D6A"/>
    <w:rsid w:val="00C55781"/>
    <w:rsid w:val="00D64F08"/>
    <w:rsid w:val="00D93133"/>
    <w:rsid w:val="00EB5D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604B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01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3B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BC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BC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BC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B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BC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C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565</Words>
  <Characters>3223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</dc:creator>
  <cp:lastModifiedBy>Alexandra Kerr</cp:lastModifiedBy>
  <cp:revision>8</cp:revision>
  <dcterms:created xsi:type="dcterms:W3CDTF">2013-06-16T23:57:00Z</dcterms:created>
  <dcterms:modified xsi:type="dcterms:W3CDTF">2013-06-20T05:48:00Z</dcterms:modified>
</cp:coreProperties>
</file>