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0" w:rsidRDefault="00C30D6A" w:rsidP="00C30D6A">
      <w:pPr>
        <w:jc w:val="center"/>
      </w:pPr>
      <w:r>
        <w:t>Protocol Draft</w:t>
      </w:r>
    </w:p>
    <w:p w:rsidR="00817585" w:rsidRDefault="007F4445" w:rsidP="007F4445">
      <w:r>
        <w:t>Questions</w:t>
      </w:r>
    </w:p>
    <w:p w:rsidR="007F4445" w:rsidRDefault="00B014FE" w:rsidP="007F4445">
      <w:r>
        <w:t>What are the</w:t>
      </w:r>
      <w:r w:rsidR="00817585">
        <w:t xml:space="preserve"> effects on herbivorous arthropod populations, </w:t>
      </w:r>
      <w:r>
        <w:t>specifically</w:t>
      </w:r>
      <w:r w:rsidR="007F4445">
        <w:t xml:space="preserve"> </w:t>
      </w:r>
      <w:r w:rsidR="00817585">
        <w:t xml:space="preserve">butterflies, </w:t>
      </w:r>
      <w:r w:rsidR="00A631C8">
        <w:t>in the absence of</w:t>
      </w:r>
      <w:r w:rsidR="00817585">
        <w:t xml:space="preserve"> birds</w:t>
      </w:r>
      <w:r w:rsidR="007F4445">
        <w:t>?</w:t>
      </w:r>
    </w:p>
    <w:p w:rsidR="007F4445" w:rsidRDefault="007F4445" w:rsidP="006B616B">
      <w:pPr>
        <w:ind w:left="720"/>
      </w:pPr>
      <w:r>
        <w:t>a. Is there an increased abundance of butterflies on Guam, which has no insectivorous forest birds, compared to Saipan and Rota, which do have insectivorous forest birds?</w:t>
      </w:r>
    </w:p>
    <w:p w:rsidR="007F4445" w:rsidRDefault="007F4445" w:rsidP="006B616B">
      <w:pPr>
        <w:ind w:left="720"/>
      </w:pPr>
      <w:r>
        <w:t>b. Are rates of herbivorous arthropod predation higher on Saipan and Rota than on Guam?</w:t>
      </w:r>
    </w:p>
    <w:p w:rsidR="007F4445" w:rsidRDefault="007F4445" w:rsidP="007F4445">
      <w:r>
        <w:t>Hypothesis</w:t>
      </w:r>
    </w:p>
    <w:p w:rsidR="007F4445" w:rsidRDefault="007F4445" w:rsidP="007F4445">
      <w:r>
        <w:t>Birds exert top-down control of herbivorous arthropods.</w:t>
      </w:r>
    </w:p>
    <w:p w:rsidR="007F4445" w:rsidRDefault="007F4445" w:rsidP="007F4445">
      <w:r>
        <w:t>Prediction</w:t>
      </w:r>
    </w:p>
    <w:p w:rsidR="007F4445" w:rsidRDefault="007F4445" w:rsidP="007F4445">
      <w:r>
        <w:t>If birds exert top-down control of herbivorous arthropods, then a higher abundance of butterflies will occur on Gu</w:t>
      </w:r>
      <w:r w:rsidR="00A631C8">
        <w:t xml:space="preserve">am than on Saipan and Rota. In addition, </w:t>
      </w:r>
      <w:r>
        <w:t xml:space="preserve">predation rates </w:t>
      </w:r>
      <w:r w:rsidR="00A631C8">
        <w:t>on Lepidoptera</w:t>
      </w:r>
      <w:r>
        <w:t xml:space="preserve"> will be lower on Guam than on Saipan and Rota.</w:t>
      </w:r>
    </w:p>
    <w:p w:rsidR="007F4445" w:rsidRDefault="007F4445">
      <w:pPr>
        <w:rPr>
          <w:highlight w:val="yellow"/>
          <w:u w:val="single"/>
        </w:rPr>
      </w:pPr>
    </w:p>
    <w:p w:rsidR="00C30D6A" w:rsidRDefault="00C30D6A">
      <w:pPr>
        <w:rPr>
          <w:u w:val="single"/>
        </w:rPr>
      </w:pPr>
      <w:r w:rsidRPr="00164014">
        <w:rPr>
          <w:highlight w:val="yellow"/>
          <w:u w:val="single"/>
        </w:rPr>
        <w:t>Butterfly Survey</w:t>
      </w:r>
    </w:p>
    <w:p w:rsidR="00C30D6A" w:rsidRDefault="00C30D6A">
      <w:r w:rsidRPr="00C30D6A">
        <w:t>Materials</w:t>
      </w:r>
    </w:p>
    <w:p w:rsidR="00164014" w:rsidRDefault="00164014" w:rsidP="00164014">
      <w:pPr>
        <w:pStyle w:val="ListParagraph"/>
        <w:numPr>
          <w:ilvl w:val="0"/>
          <w:numId w:val="1"/>
        </w:numPr>
      </w:pPr>
      <w:r>
        <w:t>Field notebook</w:t>
      </w:r>
    </w:p>
    <w:p w:rsidR="00164014" w:rsidRDefault="00164014" w:rsidP="00164014">
      <w:pPr>
        <w:pStyle w:val="ListParagraph"/>
        <w:numPr>
          <w:ilvl w:val="0"/>
          <w:numId w:val="1"/>
        </w:numPr>
      </w:pPr>
      <w:r>
        <w:t>Pencil</w:t>
      </w:r>
    </w:p>
    <w:p w:rsidR="00164014" w:rsidRDefault="00164014" w:rsidP="00164014">
      <w:pPr>
        <w:pStyle w:val="ListParagraph"/>
        <w:numPr>
          <w:ilvl w:val="0"/>
          <w:numId w:val="1"/>
        </w:numPr>
      </w:pPr>
      <w:r>
        <w:t>Flagging tape</w:t>
      </w:r>
    </w:p>
    <w:p w:rsidR="00C30D6A" w:rsidRDefault="00164014" w:rsidP="00164014">
      <w:pPr>
        <w:pStyle w:val="ListParagraph"/>
        <w:numPr>
          <w:ilvl w:val="0"/>
          <w:numId w:val="1"/>
        </w:numPr>
      </w:pPr>
      <w:r>
        <w:t>GPS</w:t>
      </w:r>
    </w:p>
    <w:p w:rsidR="00164014" w:rsidRDefault="00164014" w:rsidP="00164014">
      <w:pPr>
        <w:pStyle w:val="ListParagraph"/>
        <w:numPr>
          <w:ilvl w:val="0"/>
          <w:numId w:val="1"/>
        </w:numPr>
      </w:pPr>
      <w:r>
        <w:t>At least 2 people</w:t>
      </w:r>
    </w:p>
    <w:p w:rsidR="00164014" w:rsidRDefault="00164014" w:rsidP="00164014">
      <w:r>
        <w:t>Protocol</w:t>
      </w:r>
    </w:p>
    <w:p w:rsidR="00164014" w:rsidRDefault="00164014" w:rsidP="00164014">
      <w:pPr>
        <w:pStyle w:val="ListParagraph"/>
        <w:numPr>
          <w:ilvl w:val="0"/>
          <w:numId w:val="3"/>
        </w:numPr>
      </w:pPr>
      <w:r>
        <w:t xml:space="preserve">Find possible limestone forest </w:t>
      </w:r>
      <w:commentRangeStart w:id="0"/>
      <w:r>
        <w:t>sites</w:t>
      </w:r>
      <w:commentRangeEnd w:id="0"/>
      <w:r w:rsidR="00733BCB">
        <w:rPr>
          <w:rStyle w:val="CommentReference"/>
          <w:vanish/>
        </w:rPr>
        <w:commentReference w:id="0"/>
      </w:r>
    </w:p>
    <w:p w:rsidR="00314623" w:rsidRDefault="00314623" w:rsidP="00314623">
      <w:pPr>
        <w:pStyle w:val="ListParagraph"/>
        <w:numPr>
          <w:ilvl w:val="1"/>
          <w:numId w:val="3"/>
        </w:numPr>
      </w:pPr>
      <w:r>
        <w:t xml:space="preserve">There should be 3 native forest limestone sites. (insert </w:t>
      </w:r>
      <w:commentRangeStart w:id="1"/>
      <w:r>
        <w:t>description</w:t>
      </w:r>
      <w:commentRangeEnd w:id="1"/>
      <w:r w:rsidR="00B60FCD">
        <w:rPr>
          <w:rStyle w:val="CommentReference"/>
          <w:vanish/>
        </w:rPr>
        <w:commentReference w:id="1"/>
      </w:r>
      <w:r>
        <w:t>)</w:t>
      </w:r>
    </w:p>
    <w:p w:rsidR="00314623" w:rsidRDefault="00314623" w:rsidP="00314623">
      <w:pPr>
        <w:pStyle w:val="ListParagraph"/>
        <w:numPr>
          <w:ilvl w:val="1"/>
          <w:numId w:val="3"/>
        </w:numPr>
      </w:pPr>
      <w:r>
        <w:t>There should be 3 disturbed limestone sites. (insert description)</w:t>
      </w:r>
    </w:p>
    <w:p w:rsidR="00164014" w:rsidRDefault="00164014" w:rsidP="00164014">
      <w:pPr>
        <w:pStyle w:val="ListParagraph"/>
        <w:numPr>
          <w:ilvl w:val="0"/>
          <w:numId w:val="3"/>
        </w:numPr>
      </w:pPr>
      <w:r>
        <w:t>U</w:t>
      </w:r>
      <w:r w:rsidR="00403FED">
        <w:t>sing a GPS device, measure a 300</w:t>
      </w:r>
      <w:r>
        <w:t xml:space="preserve"> m distance.</w:t>
      </w:r>
    </w:p>
    <w:p w:rsidR="00403FED" w:rsidRDefault="00314623" w:rsidP="00403FED">
      <w:pPr>
        <w:pStyle w:val="ListParagraph"/>
        <w:numPr>
          <w:ilvl w:val="1"/>
          <w:numId w:val="3"/>
        </w:numPr>
      </w:pPr>
      <w:r>
        <w:t>The 300m</w:t>
      </w:r>
      <w:r w:rsidR="00403FED">
        <w:t xml:space="preserve"> distance should be on a trail that is fairly straight.</w:t>
      </w:r>
      <w:r>
        <w:t xml:space="preserve"> Slight curves are acceptable; however, avoid</w:t>
      </w:r>
      <w:r w:rsidR="00403FED">
        <w:t xml:space="preserve"> trails that are in loops or circles, as this can cause butterfly counts to be redundant. </w:t>
      </w:r>
    </w:p>
    <w:p w:rsidR="00164014" w:rsidRDefault="00403FED" w:rsidP="00164014">
      <w:pPr>
        <w:pStyle w:val="ListParagraph"/>
        <w:numPr>
          <w:ilvl w:val="0"/>
          <w:numId w:val="3"/>
        </w:numPr>
      </w:pPr>
      <w:r>
        <w:t>Mark off the 30</w:t>
      </w:r>
      <w:r w:rsidR="00164014">
        <w:t>0m mark with flagging tape</w:t>
      </w:r>
    </w:p>
    <w:p w:rsidR="00164014" w:rsidDel="00733BCB" w:rsidRDefault="00403FED" w:rsidP="00403FED">
      <w:pPr>
        <w:pStyle w:val="ListParagraph"/>
        <w:numPr>
          <w:ilvl w:val="0"/>
          <w:numId w:val="3"/>
        </w:numPr>
        <w:rPr>
          <w:del w:id="2" w:author="Haldre Rogers" w:date="2013-06-19T08:19:00Z"/>
        </w:rPr>
      </w:pPr>
      <w:r>
        <w:t xml:space="preserve">With a partner walk the </w:t>
      </w:r>
      <w:r w:rsidR="00A631C8">
        <w:t>l</w:t>
      </w:r>
      <w:r w:rsidR="00164014">
        <w:t>e</w:t>
      </w:r>
      <w:r w:rsidR="00A631C8">
        <w:t>ngth of the trail</w:t>
      </w:r>
      <w:r w:rsidR="00164014">
        <w:t xml:space="preserve"> in one direction.</w:t>
      </w:r>
    </w:p>
    <w:p w:rsidR="00B16690" w:rsidRDefault="00403FED">
      <w:pPr>
        <w:pStyle w:val="ListParagraph"/>
        <w:numPr>
          <w:ilvl w:val="1"/>
          <w:numId w:val="3"/>
          <w:ins w:id="3" w:author="Unknown"/>
        </w:numPr>
        <w:pPrChange w:id="4" w:author="Haldre Rogers" w:date="2013-06-19T08:19:00Z">
          <w:pPr>
            <w:pStyle w:val="ListParagraph"/>
            <w:ind w:left="0"/>
          </w:pPr>
        </w:pPrChange>
      </w:pPr>
      <w:r>
        <w:t xml:space="preserve"> </w:t>
      </w:r>
      <w:r w:rsidR="00164014">
        <w:t>One partner will watch and search for butterflies</w:t>
      </w:r>
      <w:r w:rsidR="00314623">
        <w:t xml:space="preserve"> in a 3-5</w:t>
      </w:r>
      <w:r>
        <w:t xml:space="preserve"> meter radius. </w:t>
      </w:r>
      <w:r w:rsidR="00733BCB">
        <w:t xml:space="preserve">Note*: Pace should be fairly slow (insert exact speed </w:t>
      </w:r>
      <w:commentRangeStart w:id="5"/>
      <w:r w:rsidR="00733BCB">
        <w:t>here</w:t>
      </w:r>
      <w:commentRangeEnd w:id="5"/>
      <w:r w:rsidR="00733BCB">
        <w:rPr>
          <w:rStyle w:val="CommentReference"/>
          <w:vanish/>
        </w:rPr>
        <w:commentReference w:id="5"/>
      </w:r>
      <w:r w:rsidR="00733BCB">
        <w:t>)</w:t>
      </w:r>
    </w:p>
    <w:p w:rsidR="00164014" w:rsidRDefault="00164014" w:rsidP="00733BCB">
      <w:pPr>
        <w:pStyle w:val="ListParagraph"/>
        <w:numPr>
          <w:ilvl w:val="1"/>
          <w:numId w:val="3"/>
          <w:numberingChange w:id="6" w:author="Haldre Rogers" w:date="2013-06-19T08:19:00Z" w:original="%2:3:4:."/>
        </w:numPr>
      </w:pPr>
      <w:r>
        <w:t>The other partner will keep a tally in a field notebook of all butterflies spotted</w:t>
      </w:r>
      <w:r w:rsidR="00D64F08">
        <w:t>, and species of the butterflies s</w:t>
      </w:r>
      <w:r w:rsidR="00A631C8">
        <w:t>potted.</w:t>
      </w:r>
    </w:p>
    <w:p w:rsidR="00A631C8" w:rsidRDefault="00A631C8" w:rsidP="00A631C8">
      <w:pPr>
        <w:ind w:left="1080"/>
      </w:pPr>
      <w:r>
        <w:t>Notes</w:t>
      </w:r>
      <w:r w:rsidR="00F93E9C">
        <w:t xml:space="preserve"> Regarding Survey Conditions</w:t>
      </w:r>
    </w:p>
    <w:p w:rsidR="00EB5D63" w:rsidRDefault="00EB5D63" w:rsidP="00A631C8">
      <w:pPr>
        <w:pStyle w:val="ListParagraph"/>
        <w:numPr>
          <w:ilvl w:val="1"/>
          <w:numId w:val="3"/>
        </w:numPr>
      </w:pPr>
      <w:r>
        <w:t xml:space="preserve">Weather should be uniform throughout all surveys. Temperature should be </w:t>
      </w:r>
      <w:commentRangeStart w:id="7"/>
      <w:r>
        <w:t xml:space="preserve">between </w:t>
      </w:r>
      <w:r w:rsidR="00B07638">
        <w:t>55 and 102</w:t>
      </w:r>
      <w:r>
        <w:t xml:space="preserve"> degrees</w:t>
      </w:r>
      <w:r w:rsidR="003E13AC">
        <w:t xml:space="preserve">. </w:t>
      </w:r>
      <w:commentRangeEnd w:id="7"/>
      <w:r w:rsidR="00B60FCD">
        <w:rPr>
          <w:rStyle w:val="CommentReference"/>
          <w:vanish/>
        </w:rPr>
        <w:commentReference w:id="7"/>
      </w:r>
      <w:r w:rsidR="003E13AC">
        <w:t xml:space="preserve">In the event of sudden </w:t>
      </w:r>
      <w:r w:rsidR="00A631C8">
        <w:t>rain during a butterfly survey,</w:t>
      </w:r>
      <w:r w:rsidR="003E13AC">
        <w:t xml:space="preserve"> the surveyors should wait until rain has ceased and </w:t>
      </w:r>
      <w:r w:rsidR="00A631C8">
        <w:t xml:space="preserve">then </w:t>
      </w:r>
      <w:r w:rsidR="003E13AC">
        <w:t xml:space="preserve">restart the survey. </w:t>
      </w:r>
    </w:p>
    <w:p w:rsidR="00A631C8" w:rsidRDefault="00A631C8" w:rsidP="00A631C8">
      <w:pPr>
        <w:pStyle w:val="ListParagraph"/>
        <w:numPr>
          <w:ilvl w:val="1"/>
          <w:numId w:val="3"/>
        </w:numPr>
      </w:pPr>
      <w:r>
        <w:t>Surveys should be taken</w:t>
      </w:r>
      <w:r w:rsidR="00F93E9C">
        <w:t xml:space="preserve"> between 10am and </w:t>
      </w:r>
      <w:commentRangeStart w:id="8"/>
      <w:r w:rsidR="00F93E9C">
        <w:t>3pm</w:t>
      </w:r>
      <w:commentRangeEnd w:id="8"/>
      <w:r w:rsidR="00B60FCD">
        <w:rPr>
          <w:rStyle w:val="CommentReference"/>
          <w:vanish/>
        </w:rPr>
        <w:commentReference w:id="8"/>
      </w:r>
      <w:r w:rsidR="00F93E9C">
        <w:t>.</w:t>
      </w:r>
    </w:p>
    <w:p w:rsidR="00EB5D63" w:rsidRDefault="00EB5D63" w:rsidP="00A631C8">
      <w:pPr>
        <w:pStyle w:val="ListParagraph"/>
        <w:numPr>
          <w:ilvl w:val="1"/>
          <w:numId w:val="3"/>
        </w:numPr>
      </w:pPr>
      <w:r>
        <w:t xml:space="preserve">Wind speeds should not be </w:t>
      </w:r>
      <w:commentRangeStart w:id="9"/>
      <w:r>
        <w:t>excessive</w:t>
      </w:r>
      <w:commentRangeEnd w:id="9"/>
      <w:r>
        <w:rPr>
          <w:rStyle w:val="CommentReference"/>
          <w:vanish/>
        </w:rPr>
        <w:commentReference w:id="9"/>
      </w:r>
      <w:r>
        <w:t>.</w:t>
      </w:r>
      <w:r w:rsidR="00A631C8">
        <w:t xml:space="preserve"> </w:t>
      </w:r>
      <w:commentRangeStart w:id="10"/>
      <w:r w:rsidR="00A631C8">
        <w:t xml:space="preserve">On the Beaufort scale, wind should not exceed 5. </w:t>
      </w:r>
      <w:commentRangeEnd w:id="10"/>
      <w:r w:rsidR="00B60FCD">
        <w:rPr>
          <w:rStyle w:val="CommentReference"/>
          <w:vanish/>
        </w:rPr>
        <w:commentReference w:id="10"/>
      </w:r>
      <w:r w:rsidR="00A631C8">
        <w:t xml:space="preserve">In the event that winds are too strong, the survey should be rescheduled for a more suitable time.  </w:t>
      </w:r>
    </w:p>
    <w:p w:rsidR="00EB5D63" w:rsidRDefault="00EB5D63" w:rsidP="00EB5D63">
      <w:pPr>
        <w:pStyle w:val="ListParagraph"/>
        <w:numPr>
          <w:ilvl w:val="1"/>
          <w:numId w:val="3"/>
        </w:numPr>
      </w:pPr>
    </w:p>
    <w:p w:rsidR="00164014" w:rsidRDefault="00164014" w:rsidP="00164014"/>
    <w:p w:rsidR="00C30D6A" w:rsidRDefault="00C30D6A">
      <w:pPr>
        <w:rPr>
          <w:u w:val="single"/>
        </w:rPr>
      </w:pPr>
      <w:r w:rsidRPr="00164014">
        <w:rPr>
          <w:highlight w:val="yellow"/>
          <w:u w:val="single"/>
        </w:rPr>
        <w:t>Clay Caterpillar Experiment</w:t>
      </w:r>
    </w:p>
    <w:p w:rsidR="00C30D6A" w:rsidRDefault="00C30D6A">
      <w:r w:rsidRPr="00C30D6A">
        <w:t>Materials</w:t>
      </w:r>
    </w:p>
    <w:p w:rsidR="00164014" w:rsidRDefault="00662661" w:rsidP="00164014">
      <w:pPr>
        <w:pStyle w:val="ListParagraph"/>
        <w:numPr>
          <w:ilvl w:val="0"/>
          <w:numId w:val="2"/>
        </w:numPr>
      </w:pPr>
      <w:r>
        <w:t>Non-</w:t>
      </w:r>
      <w:r w:rsidR="00164014">
        <w:t>hardening</w:t>
      </w:r>
      <w:r>
        <w:t>, non-toxic - green</w:t>
      </w:r>
      <w:r w:rsidR="00164014">
        <w:t xml:space="preserve"> clay</w:t>
      </w:r>
    </w:p>
    <w:p w:rsidR="00164014" w:rsidRDefault="00164014" w:rsidP="00164014">
      <w:pPr>
        <w:pStyle w:val="ListParagraph"/>
        <w:numPr>
          <w:ilvl w:val="0"/>
          <w:numId w:val="2"/>
        </w:numPr>
      </w:pPr>
      <w:r>
        <w:t xml:space="preserve">Super Glue or Rubber Cement </w:t>
      </w:r>
    </w:p>
    <w:p w:rsidR="00164014" w:rsidRDefault="00164014" w:rsidP="00164014">
      <w:pPr>
        <w:pStyle w:val="ListParagraph"/>
        <w:numPr>
          <w:ilvl w:val="0"/>
          <w:numId w:val="2"/>
        </w:numPr>
      </w:pPr>
      <w:r>
        <w:t>Flagging Tape</w:t>
      </w:r>
    </w:p>
    <w:p w:rsidR="00164014" w:rsidRDefault="00164014" w:rsidP="00164014">
      <w:pPr>
        <w:pStyle w:val="ListParagraph"/>
        <w:numPr>
          <w:ilvl w:val="0"/>
          <w:numId w:val="2"/>
        </w:numPr>
      </w:pPr>
      <w:r>
        <w:t>GPS</w:t>
      </w:r>
    </w:p>
    <w:p w:rsidR="00164014" w:rsidRDefault="00164014" w:rsidP="00164014">
      <w:pPr>
        <w:pStyle w:val="ListParagraph"/>
        <w:numPr>
          <w:ilvl w:val="0"/>
          <w:numId w:val="2"/>
        </w:numPr>
      </w:pPr>
      <w:r>
        <w:t>Field notebook</w:t>
      </w:r>
    </w:p>
    <w:p w:rsidR="00164014" w:rsidRDefault="00164014" w:rsidP="00164014">
      <w:pPr>
        <w:pStyle w:val="ListParagraph"/>
        <w:numPr>
          <w:ilvl w:val="0"/>
          <w:numId w:val="2"/>
        </w:numPr>
      </w:pPr>
      <w:r>
        <w:t>Plastic Container</w:t>
      </w:r>
    </w:p>
    <w:p w:rsidR="00164014" w:rsidRDefault="00164014" w:rsidP="00164014">
      <w:pPr>
        <w:pStyle w:val="ListParagraph"/>
        <w:numPr>
          <w:ilvl w:val="0"/>
          <w:numId w:val="2"/>
        </w:numPr>
      </w:pPr>
      <w:r>
        <w:t>Cloth</w:t>
      </w:r>
    </w:p>
    <w:p w:rsidR="00D64F08" w:rsidRDefault="00D64F08" w:rsidP="00164014">
      <w:pPr>
        <w:pStyle w:val="ListParagraph"/>
        <w:numPr>
          <w:ilvl w:val="0"/>
          <w:numId w:val="2"/>
        </w:numPr>
      </w:pPr>
      <w:r>
        <w:t>Wax paper</w:t>
      </w:r>
    </w:p>
    <w:p w:rsidR="003E13AC" w:rsidRDefault="00662661" w:rsidP="003E13AC">
      <w:r>
        <w:t>Protocol</w:t>
      </w:r>
    </w:p>
    <w:p w:rsidR="003E13AC" w:rsidRDefault="003E13AC" w:rsidP="003E13AC">
      <w:pPr>
        <w:pStyle w:val="ListParagraph"/>
        <w:numPr>
          <w:ilvl w:val="0"/>
          <w:numId w:val="5"/>
        </w:numPr>
      </w:pPr>
      <w:r>
        <w:t>Make clay caterpillars</w:t>
      </w:r>
    </w:p>
    <w:p w:rsidR="003E13AC" w:rsidRDefault="003E13AC" w:rsidP="003E13AC">
      <w:pPr>
        <w:pStyle w:val="ListParagraph"/>
        <w:numPr>
          <w:ilvl w:val="1"/>
          <w:numId w:val="5"/>
        </w:numPr>
      </w:pPr>
      <w:r>
        <w:t xml:space="preserve">Roll </w:t>
      </w:r>
      <w:ins w:id="11" w:author="Jasmin" w:date="2013-06-20T10:24:00Z">
        <w:r>
          <w:t xml:space="preserve">300 </w:t>
        </w:r>
      </w:ins>
      <w:r>
        <w:t xml:space="preserve">clay caterpillars. They should be smooth and 3cm in length: modeled after the </w:t>
      </w:r>
      <w:commentRangeStart w:id="12"/>
      <w:r w:rsidRPr="00662661">
        <w:rPr>
          <w:i/>
        </w:rPr>
        <w:t>Eurema Blanda</w:t>
      </w:r>
      <w:r>
        <w:t xml:space="preserve"> </w:t>
      </w:r>
      <w:commentRangeEnd w:id="12"/>
      <w:r w:rsidR="00B60FCD">
        <w:rPr>
          <w:rStyle w:val="CommentReference"/>
          <w:vanish/>
        </w:rPr>
        <w:commentReference w:id="12"/>
      </w:r>
      <w:r>
        <w:t>caterpillar found in the Micronesian Butterfly Guide.</w:t>
      </w:r>
      <w:r w:rsidR="00A42A2F">
        <w:t xml:space="preserve">  </w:t>
      </w:r>
      <w:r>
        <w:t xml:space="preserve"> </w:t>
      </w:r>
    </w:p>
    <w:p w:rsidR="003E13AC" w:rsidRDefault="003E13AC" w:rsidP="003E13AC">
      <w:pPr>
        <w:pStyle w:val="ListParagraph"/>
        <w:numPr>
          <w:ilvl w:val="1"/>
          <w:numId w:val="5"/>
        </w:numPr>
      </w:pPr>
      <w:r>
        <w:t xml:space="preserve">Place the clay caterpillars in a plastic container. </w:t>
      </w:r>
      <w:r w:rsidR="00AB279D">
        <w:t>L</w:t>
      </w:r>
      <w:r>
        <w:t>ine the container with wax paper so the caterpillars do not merge together or move.</w:t>
      </w:r>
      <w:r w:rsidR="00A42A2F">
        <w:t xml:space="preserve"> </w:t>
      </w:r>
    </w:p>
    <w:p w:rsidR="00A42A2F" w:rsidRDefault="00A42A2F" w:rsidP="003E13AC">
      <w:pPr>
        <w:pStyle w:val="ListParagraph"/>
        <w:numPr>
          <w:ilvl w:val="0"/>
          <w:numId w:val="5"/>
        </w:numPr>
      </w:pPr>
      <w:r>
        <w:t xml:space="preserve">There should be </w:t>
      </w:r>
      <w:commentRangeStart w:id="13"/>
      <w:r>
        <w:t>two</w:t>
      </w:r>
      <w:r w:rsidR="001C499D">
        <w:t xml:space="preserve"> r</w:t>
      </w:r>
      <w:commentRangeEnd w:id="13"/>
      <w:r w:rsidR="00B60FCD">
        <w:rPr>
          <w:rStyle w:val="CommentReference"/>
          <w:vanish/>
        </w:rPr>
        <w:commentReference w:id="13"/>
      </w:r>
      <w:r w:rsidR="001C499D">
        <w:t>andomly chosen</w:t>
      </w:r>
      <w:r>
        <w:t xml:space="preserve"> 300m trails for the clay caterpillar experiment. One native limestone forest and one disturbed limestone forest. </w:t>
      </w:r>
    </w:p>
    <w:p w:rsidR="003E13AC" w:rsidRDefault="00A42A2F" w:rsidP="00A42A2F">
      <w:pPr>
        <w:pStyle w:val="ListParagraph"/>
        <w:numPr>
          <w:ilvl w:val="0"/>
          <w:numId w:val="5"/>
        </w:numPr>
      </w:pPr>
      <w:r>
        <w:t>On each trail distribute 150 clay caterpillars.</w:t>
      </w:r>
    </w:p>
    <w:p w:rsidR="00A42A2F" w:rsidRDefault="00A42A2F" w:rsidP="00A42A2F">
      <w:pPr>
        <w:pStyle w:val="ListParagraph"/>
        <w:numPr>
          <w:ilvl w:val="1"/>
          <w:numId w:val="5"/>
        </w:numPr>
      </w:pPr>
      <w:r>
        <w:t xml:space="preserve">Starting at the 0 meter mark, place a caterpillar on the nearest tree found at every 2 meters. </w:t>
      </w:r>
      <w:r w:rsidR="00C37B82">
        <w:t>Place the cater</w:t>
      </w:r>
      <w:r w:rsidR="00A631C8">
        <w:t>pillar on a stem, not a leaf.</w:t>
      </w:r>
      <w:r w:rsidR="00C37B82">
        <w:t xml:space="preserve"> The</w:t>
      </w:r>
      <w:r w:rsidR="00510866">
        <w:t xml:space="preserve"> stem should be at a height above 1 meter but no higher than 2 meters. </w:t>
      </w:r>
    </w:p>
    <w:p w:rsidR="003E13AC" w:rsidRDefault="00A42A2F" w:rsidP="003E13AC">
      <w:pPr>
        <w:pStyle w:val="ListParagraph"/>
        <w:numPr>
          <w:ilvl w:val="1"/>
          <w:numId w:val="5"/>
        </w:numPr>
      </w:pPr>
      <w:r>
        <w:t xml:space="preserve">Continue this process </w:t>
      </w:r>
      <w:r w:rsidR="00AB279D">
        <w:t>for the duration of the 300m trail.</w:t>
      </w:r>
    </w:p>
    <w:p w:rsidR="00AB279D" w:rsidRDefault="00AB279D" w:rsidP="00AB279D">
      <w:pPr>
        <w:pStyle w:val="ListParagraph"/>
        <w:numPr>
          <w:ilvl w:val="0"/>
          <w:numId w:val="5"/>
        </w:numPr>
      </w:pPr>
      <w:r>
        <w:t>Adding caterpillars</w:t>
      </w:r>
    </w:p>
    <w:p w:rsidR="00AB279D" w:rsidRDefault="00AB279D" w:rsidP="00AB279D">
      <w:pPr>
        <w:pStyle w:val="ListParagraph"/>
        <w:numPr>
          <w:ilvl w:val="1"/>
          <w:numId w:val="5"/>
        </w:numPr>
      </w:pPr>
      <w:r>
        <w:t xml:space="preserve">Using the cloth, wipe off </w:t>
      </w:r>
      <w:r w:rsidR="00A631C8">
        <w:t>any stems</w:t>
      </w:r>
      <w:r>
        <w:t xml:space="preserve"> that may be wet due to rain. </w:t>
      </w:r>
    </w:p>
    <w:p w:rsidR="00AB279D" w:rsidRDefault="00A631C8" w:rsidP="00AB279D">
      <w:pPr>
        <w:pStyle w:val="ListParagraph"/>
        <w:numPr>
          <w:ilvl w:val="1"/>
          <w:numId w:val="5"/>
        </w:numPr>
      </w:pPr>
      <w:r>
        <w:t>Apply rubber cement to stem</w:t>
      </w:r>
      <w:r w:rsidR="00AB279D">
        <w:t>. Wait 15 seconds to allow it to partially dry.</w:t>
      </w:r>
    </w:p>
    <w:p w:rsidR="00AB279D" w:rsidRDefault="00A631C8" w:rsidP="00A631C8">
      <w:pPr>
        <w:pStyle w:val="ListParagraph"/>
        <w:numPr>
          <w:ilvl w:val="1"/>
          <w:numId w:val="5"/>
        </w:numPr>
        <w:rPr>
          <w:del w:id="14" w:author="Haldre Rogers" w:date="2013-06-19T08:37:00Z"/>
        </w:rPr>
      </w:pPr>
      <w:r>
        <w:t xml:space="preserve">Apply caterpillar to </w:t>
      </w:r>
      <w:r w:rsidR="00AB279D">
        <w:t xml:space="preserve">stem. </w:t>
      </w:r>
    </w:p>
    <w:p w:rsidR="003E13AC" w:rsidRDefault="00A631C8" w:rsidP="00AB279D">
      <w:pPr>
        <w:pStyle w:val="ListParagraph"/>
        <w:numPr>
          <w:ilvl w:val="2"/>
          <w:numId w:val="5"/>
        </w:numPr>
      </w:pPr>
      <w:r>
        <w:t xml:space="preserve">Note* The stem </w:t>
      </w:r>
      <w:r w:rsidR="00AB279D">
        <w:t xml:space="preserve">should be unobstructed from other </w:t>
      </w:r>
      <w:commentRangeStart w:id="15"/>
      <w:r w:rsidR="00AB279D">
        <w:t>foliage</w:t>
      </w:r>
      <w:commentRangeEnd w:id="15"/>
      <w:r w:rsidR="00B60FCD">
        <w:rPr>
          <w:rStyle w:val="CommentReference"/>
          <w:vanish/>
        </w:rPr>
        <w:commentReference w:id="15"/>
      </w:r>
      <w:r w:rsidR="00AB279D">
        <w:t>.</w:t>
      </w:r>
    </w:p>
    <w:p w:rsidR="00510866" w:rsidRDefault="00510866" w:rsidP="00AB279D">
      <w:pPr>
        <w:pStyle w:val="ListParagraph"/>
        <w:numPr>
          <w:ilvl w:val="2"/>
          <w:numId w:val="5"/>
        </w:numPr>
      </w:pPr>
      <w:r>
        <w:t xml:space="preserve">Note* Ensure that no markings have been added to the clay caterpillar during handling. </w:t>
      </w:r>
    </w:p>
    <w:p w:rsidR="00AB279D" w:rsidRDefault="00AB279D" w:rsidP="00AB279D">
      <w:pPr>
        <w:pStyle w:val="ListParagraph"/>
        <w:ind w:left="2160"/>
      </w:pPr>
    </w:p>
    <w:p w:rsidR="00AB279D" w:rsidRDefault="00C55781" w:rsidP="00A631C8">
      <w:pPr>
        <w:pStyle w:val="ListParagraph"/>
        <w:numPr>
          <w:ilvl w:val="0"/>
          <w:numId w:val="5"/>
          <w:numberingChange w:id="16" w:author="Haldre Rogers" w:date="2013-06-19T08:19:00Z" w:original="%1:12:0:."/>
        </w:numPr>
      </w:pPr>
      <w:r>
        <w:t xml:space="preserve">Record in field notebook </w:t>
      </w:r>
      <w:r w:rsidR="00D64F08">
        <w:t>the site name of the trail</w:t>
      </w:r>
      <w:r w:rsidR="00AB279D">
        <w:t xml:space="preserve">, </w:t>
      </w:r>
      <w:r>
        <w:t>the time the caterpillar</w:t>
      </w:r>
      <w:r w:rsidR="00AB279D">
        <w:t>s were</w:t>
      </w:r>
      <w:r>
        <w:t xml:space="preserve"> placed out, </w:t>
      </w:r>
      <w:r w:rsidR="00AB279D">
        <w:t>and the date the caterpillar</w:t>
      </w:r>
      <w:r w:rsidR="00D64F08">
        <w:t>s</w:t>
      </w:r>
      <w:r w:rsidR="00AB279D">
        <w:t xml:space="preserve"> were placed </w:t>
      </w:r>
      <w:commentRangeStart w:id="17"/>
      <w:r w:rsidR="00AB279D">
        <w:t>out</w:t>
      </w:r>
      <w:commentRangeEnd w:id="17"/>
      <w:r w:rsidR="00B60FCD">
        <w:rPr>
          <w:rStyle w:val="CommentReference"/>
          <w:vanish/>
        </w:rPr>
        <w:commentReference w:id="17"/>
      </w:r>
      <w:r w:rsidR="00AB279D">
        <w:t>.</w:t>
      </w:r>
    </w:p>
    <w:p w:rsidR="007B5CF1" w:rsidRDefault="007B5CF1" w:rsidP="00AB279D">
      <w:pPr>
        <w:pStyle w:val="ListParagraph"/>
        <w:numPr>
          <w:ilvl w:val="0"/>
          <w:numId w:val="5"/>
        </w:numPr>
      </w:pPr>
      <w:r>
        <w:t xml:space="preserve">Leave the clay caterpillars out for </w:t>
      </w:r>
      <w:commentRangeStart w:id="18"/>
      <w:r>
        <w:t xml:space="preserve">48 hours. </w:t>
      </w:r>
      <w:commentRangeEnd w:id="18"/>
      <w:r w:rsidR="00B60FCD">
        <w:rPr>
          <w:rStyle w:val="CommentReference"/>
          <w:vanish/>
        </w:rPr>
        <w:commentReference w:id="18"/>
      </w:r>
    </w:p>
    <w:p w:rsidR="003C5F29" w:rsidRDefault="003C5F29" w:rsidP="00C55781">
      <w:pPr>
        <w:pStyle w:val="ListParagraph"/>
        <w:numPr>
          <w:ilvl w:val="0"/>
          <w:numId w:val="5"/>
        </w:numPr>
      </w:pPr>
      <w:r>
        <w:t>Collect caterpillars</w:t>
      </w:r>
    </w:p>
    <w:p w:rsidR="003C5F29" w:rsidRDefault="00510866" w:rsidP="003C5F29">
      <w:pPr>
        <w:pStyle w:val="ListParagraph"/>
        <w:numPr>
          <w:ilvl w:val="1"/>
          <w:numId w:val="5"/>
        </w:numPr>
      </w:pPr>
      <w:commentRangeStart w:id="19"/>
      <w:r>
        <w:t>Go back to trail 24</w:t>
      </w:r>
      <w:r w:rsidR="003C5F29">
        <w:t xml:space="preserve"> hours later</w:t>
      </w:r>
      <w:commentRangeEnd w:id="19"/>
      <w:r w:rsidR="00B60FCD">
        <w:rPr>
          <w:rStyle w:val="CommentReference"/>
          <w:vanish/>
        </w:rPr>
        <w:commentReference w:id="19"/>
      </w:r>
    </w:p>
    <w:p w:rsidR="007B5CF1" w:rsidRDefault="003C5F29" w:rsidP="003C5F29">
      <w:pPr>
        <w:pStyle w:val="ListParagraph"/>
        <w:numPr>
          <w:ilvl w:val="1"/>
          <w:numId w:val="5"/>
          <w:ins w:id="20" w:author="Haldre Rogers" w:date="2013-06-19T08:39:00Z"/>
        </w:numPr>
      </w:pPr>
      <w:r>
        <w:t xml:space="preserve">Look for caterpillars. At each caterpillar, </w:t>
      </w:r>
      <w:r w:rsidR="00AB279D">
        <w:t>r</w:t>
      </w:r>
      <w:r w:rsidR="007B5CF1">
        <w:t>ecord in the field notebook the</w:t>
      </w:r>
      <w:ins w:id="21" w:author="Haldre Rogers" w:date="2013-06-19T08:39:00Z">
        <w:r>
          <w:t xml:space="preserve"> </w:t>
        </w:r>
      </w:ins>
      <w:r w:rsidR="00AB279D">
        <w:t xml:space="preserve">tally of caterpillars that have suspected predation (markings or pinches), no predation at all (smooth), as well as the number of caterpillars that are missing. </w:t>
      </w:r>
      <w:r w:rsidR="007B5CF1">
        <w:t xml:space="preserve"> </w:t>
      </w:r>
    </w:p>
    <w:p w:rsidR="00D93133" w:rsidRDefault="007B5CF1">
      <w:pPr>
        <w:pStyle w:val="ListParagraph"/>
        <w:numPr>
          <w:ilvl w:val="1"/>
          <w:numId w:val="5"/>
        </w:numPr>
      </w:pPr>
      <w:r>
        <w:t>Take a picture of any caterpillars that have suspected predation for further analysis</w:t>
      </w:r>
      <w:r w:rsidR="003C5F29">
        <w:t xml:space="preserve"> and record image # in field </w:t>
      </w:r>
      <w:commentRangeStart w:id="22"/>
      <w:r w:rsidR="003C5F29">
        <w:t>notebook</w:t>
      </w:r>
      <w:commentRangeEnd w:id="22"/>
      <w:r w:rsidR="00B60FCD">
        <w:rPr>
          <w:rStyle w:val="CommentReference"/>
          <w:vanish/>
        </w:rPr>
        <w:commentReference w:id="22"/>
      </w:r>
      <w:r w:rsidR="003C5F29">
        <w:t xml:space="preserve">. </w:t>
      </w:r>
    </w:p>
    <w:p w:rsidR="003C5F29" w:rsidRDefault="003C5F29" w:rsidP="003C5F29">
      <w:pPr>
        <w:pStyle w:val="ListParagraph"/>
        <w:numPr>
          <w:ilvl w:val="0"/>
          <w:numId w:val="5"/>
        </w:numPr>
      </w:pPr>
      <w:r>
        <w:t>Analysis</w:t>
      </w:r>
    </w:p>
    <w:p w:rsidR="00B014FE" w:rsidRDefault="003C5F29" w:rsidP="003C5F29">
      <w:pPr>
        <w:pStyle w:val="ListParagraph"/>
        <w:numPr>
          <w:ilvl w:val="1"/>
          <w:numId w:val="5"/>
          <w:ins w:id="23" w:author="Haldre Rogers" w:date="2013-06-19T08:40:00Z"/>
        </w:numPr>
      </w:pPr>
      <w:r>
        <w:t>General linear mixed effects model</w:t>
      </w:r>
    </w:p>
    <w:tbl>
      <w:tblPr>
        <w:tblStyle w:val="TableGrid"/>
        <w:tblpPr w:leftFromText="180" w:rightFromText="180" w:vertAnchor="text" w:horzAnchor="margin" w:tblpY="257"/>
        <w:tblW w:w="0" w:type="auto"/>
        <w:tblLook w:val="04A0"/>
      </w:tblPr>
      <w:tblGrid>
        <w:gridCol w:w="1566"/>
        <w:gridCol w:w="1719"/>
        <w:gridCol w:w="1385"/>
        <w:gridCol w:w="1564"/>
        <w:gridCol w:w="1800"/>
        <w:gridCol w:w="1542"/>
      </w:tblGrid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Island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Site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Visited?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Type of Forest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Important Notes</w:t>
            </w: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Concerns</w:t>
            </w: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24"/>
            <w:r>
              <w:t>Anao</w:t>
            </w:r>
            <w:commentRangeEnd w:id="24"/>
            <w:r w:rsidR="00B60FCD">
              <w:rPr>
                <w:rStyle w:val="CommentReference"/>
                <w:vanish/>
              </w:rPr>
              <w:commentReference w:id="24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S. Blas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 Community College Trail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Trail is much curvier than others</w:t>
            </w: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Two Lovers Point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Large presence of African Tulips</w:t>
            </w: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25"/>
            <w:r>
              <w:t>Pagat</w:t>
            </w:r>
            <w:commentRangeEnd w:id="25"/>
            <w:r w:rsidR="00B60FCD">
              <w:rPr>
                <w:rStyle w:val="CommentReference"/>
                <w:vanish/>
              </w:rPr>
              <w:commentReference w:id="25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No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26"/>
            <w:r>
              <w:t>Andy South</w:t>
            </w:r>
            <w:commentRangeEnd w:id="26"/>
            <w:r w:rsidR="00B60FCD">
              <w:rPr>
                <w:rStyle w:val="CommentReference"/>
                <w:vanish/>
              </w:rPr>
              <w:commentReference w:id="26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  <w:bookmarkStart w:id="27" w:name="_GoBack"/>
            <w:bookmarkEnd w:id="27"/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Guam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28"/>
            <w:r>
              <w:t>Anao Disturbed, on road to S.Blas</w:t>
            </w:r>
            <w:commentRangeEnd w:id="28"/>
            <w:r w:rsidR="00B60FCD">
              <w:rPr>
                <w:rStyle w:val="CommentReference"/>
                <w:vanish/>
              </w:rPr>
              <w:commentReference w:id="28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29"/>
            <w:r>
              <w:t>Forbidden Island</w:t>
            </w:r>
            <w:commentRangeEnd w:id="29"/>
            <w:r w:rsidR="00B60FCD">
              <w:rPr>
                <w:rStyle w:val="CommentReference"/>
                <w:vanish/>
              </w:rPr>
              <w:commentReference w:id="29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30"/>
            <w:r>
              <w:t>Marpi</w:t>
            </w:r>
            <w:commentRangeEnd w:id="30"/>
            <w:r w:rsidR="00B60FCD">
              <w:rPr>
                <w:rStyle w:val="CommentReference"/>
                <w:vanish/>
              </w:rPr>
              <w:commentReference w:id="30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31"/>
            <w:r>
              <w:t>LADT – trail</w:t>
            </w:r>
            <w:commentRangeEnd w:id="31"/>
            <w:r w:rsidR="00B60FCD">
              <w:rPr>
                <w:rStyle w:val="CommentReference"/>
                <w:vanish/>
              </w:rPr>
              <w:commentReference w:id="31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32"/>
            <w:r>
              <w:t>Mt. Tapachau</w:t>
            </w:r>
            <w:commentRangeEnd w:id="32"/>
            <w:r w:rsidR="00B60FCD">
              <w:rPr>
                <w:rStyle w:val="CommentReference"/>
                <w:vanish/>
              </w:rPr>
              <w:commentReference w:id="32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No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 (?)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LADTS – road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33"/>
            <w:r>
              <w:t>Naftan</w:t>
            </w:r>
            <w:commentRangeEnd w:id="33"/>
            <w:r w:rsidR="00B60FCD">
              <w:rPr>
                <w:rStyle w:val="CommentReference"/>
                <w:vanish/>
              </w:rPr>
              <w:commentReference w:id="33"/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No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Grotto bike trail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commentRangeStart w:id="34"/>
            <w:r>
              <w:t xml:space="preserve">Bird Island Conservation Area Trail </w:t>
            </w:r>
            <w:commentRangeEnd w:id="34"/>
            <w:r w:rsidR="00B60FCD">
              <w:rPr>
                <w:rStyle w:val="CommentReference"/>
                <w:vanish/>
              </w:rPr>
              <w:commentReference w:id="34"/>
            </w:r>
            <w:r>
              <w:t>(Toyota Key Trail)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Yes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Disturbed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  <w:tr w:rsidR="00A93515">
        <w:tc>
          <w:tcPr>
            <w:tcW w:w="1566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Saipan</w:t>
            </w:r>
          </w:p>
        </w:tc>
        <w:tc>
          <w:tcPr>
            <w:tcW w:w="1719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Bird Island Trail</w:t>
            </w:r>
          </w:p>
        </w:tc>
        <w:tc>
          <w:tcPr>
            <w:tcW w:w="1385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No</w:t>
            </w:r>
          </w:p>
        </w:tc>
        <w:tc>
          <w:tcPr>
            <w:tcW w:w="1564" w:type="dxa"/>
          </w:tcPr>
          <w:p w:rsidR="00A93515" w:rsidRDefault="00A93515" w:rsidP="00A93515">
            <w:pPr>
              <w:tabs>
                <w:tab w:val="left" w:pos="2129"/>
              </w:tabs>
            </w:pPr>
            <w:r>
              <w:t>Native</w:t>
            </w:r>
          </w:p>
        </w:tc>
        <w:tc>
          <w:tcPr>
            <w:tcW w:w="1800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  <w:tc>
          <w:tcPr>
            <w:tcW w:w="1542" w:type="dxa"/>
          </w:tcPr>
          <w:p w:rsidR="00A93515" w:rsidRDefault="00A93515" w:rsidP="00A93515">
            <w:pPr>
              <w:tabs>
                <w:tab w:val="left" w:pos="2129"/>
              </w:tabs>
            </w:pPr>
          </w:p>
        </w:tc>
      </w:tr>
    </w:tbl>
    <w:p w:rsidR="00B014FE" w:rsidRDefault="00B014FE" w:rsidP="00B014FE">
      <w:pPr>
        <w:numPr>
          <w:ins w:id="35" w:author="Haldre Rogers" w:date="2013-06-19T08:40:00Z"/>
        </w:numPr>
      </w:pPr>
    </w:p>
    <w:p w:rsidR="007B5CF1" w:rsidRPr="00B014FE" w:rsidRDefault="007B5CF1" w:rsidP="00B014FE">
      <w:pPr>
        <w:numPr>
          <w:ins w:id="36" w:author="Haldre Rogers" w:date="2013-06-19T08:40:00Z"/>
        </w:numPr>
        <w:tabs>
          <w:tab w:val="left" w:pos="2129"/>
        </w:tabs>
      </w:pPr>
    </w:p>
    <w:sectPr w:rsidR="007B5CF1" w:rsidRPr="00B014FE" w:rsidSect="005034EC"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ldre Rogers" w:date="2013-06-19T08:43:00Z" w:initials="HSR">
    <w:p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What makes a good limestone forest site? What characteristics do you look for? How do you know sites are comparable? </w:t>
      </w:r>
    </w:p>
    <w:p w:rsidR="00817585" w:rsidRDefault="00817585">
      <w:pPr>
        <w:pStyle w:val="CommentText"/>
      </w:pPr>
    </w:p>
  </w:comment>
  <w:comment w:id="1" w:author="Haldre Rogers" w:date="2013-06-28T21:00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How about 5? There’s likely to be a lot of variability, so more sites is better. </w:t>
      </w:r>
    </w:p>
  </w:comment>
  <w:comment w:id="5" w:author="Haldre Rogers" w:date="2013-06-19T08:43:00Z" w:initials="HSR">
    <w:p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How far away do you search? Anything within site? </w:t>
      </w:r>
    </w:p>
  </w:comment>
  <w:comment w:id="7" w:author="Haldre Rogers" w:date="2013-06-28T21:02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The temps only go between about 74 and 91 degrees- should make this more realistic. </w:t>
      </w:r>
    </w:p>
  </w:comment>
  <w:comment w:id="8" w:author="Haldre Rogers" w:date="2013-06-28T21:01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Why this time frame? Don’t butterflies become less active in the middle of the day? </w:t>
      </w:r>
    </w:p>
  </w:comment>
  <w:comment w:id="9" w:author="Haldre Rogers" w:date="2013-06-19T08:43:00Z" w:initials="HSR">
    <w:p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What is excelssive? What do you do if they are? How do you tell when winds are too strong? </w:t>
      </w:r>
    </w:p>
  </w:comment>
  <w:comment w:id="10" w:author="Haldre Rogers" w:date="2013-06-28T21:01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Write the beaufort scale here- be sure that you can clearly tell what a 5 is on  this scale. </w:t>
      </w:r>
    </w:p>
  </w:comment>
  <w:comment w:id="12" w:author="Haldre Rogers" w:date="2013-06-28T21:06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Is this caterpillar usually eaten by birds? Does it have a lot of toxins in it? What is its host plant? </w:t>
      </w:r>
    </w:p>
  </w:comment>
  <w:comment w:id="13" w:author="Haldre Rogers" w:date="2013-06-28T21:03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I’m guessing this isn’t possible, but maybe… ? Could you put these out at every trail that you survey? Can you reuse them after you put them out for a day at one site? </w:t>
      </w:r>
    </w:p>
  </w:comment>
  <w:comment w:id="15" w:author="Haldre Rogers" w:date="2013-06-28T21:10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What about flagging to show you were caterpillar is? Don’t put flagging right next to clay caterpillar, but a couple feet away at the base of the branch, perhaps? </w:t>
      </w:r>
    </w:p>
  </w:comment>
  <w:comment w:id="17" w:author="Haldre Rogers" w:date="2013-06-28T21:10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If easy, record species of tree. </w:t>
      </w:r>
    </w:p>
  </w:comment>
  <w:comment w:id="18" w:author="Haldre Rogers" w:date="2013-06-28T21:04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Do you think you need to leave them for 48 hours to get a response? If you left them for 24 hours, how many would be predated on Saipan? </w:t>
      </w:r>
    </w:p>
  </w:comment>
  <w:comment w:id="19" w:author="Haldre Rogers" w:date="2013-06-28T21:04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24 or 48? </w:t>
      </w:r>
    </w:p>
  </w:comment>
  <w:comment w:id="22" w:author="Haldre Rogers" w:date="2013-06-28T21:09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Are you collecting them again at this point? </w:t>
      </w:r>
    </w:p>
  </w:comment>
  <w:comment w:id="24" w:author="Haldre Rogers" w:date="2013-06-28T21:06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Don’t start until get into native forest. </w:t>
      </w:r>
    </w:p>
  </w:comment>
  <w:comment w:id="25" w:author="Haldre Rogers" w:date="2013-06-28T21:09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First part is open, then tangantangan, then mixed, then more native. </w:t>
      </w:r>
    </w:p>
  </w:comment>
  <w:comment w:id="26" w:author="Haldre Rogers" w:date="2013-06-28T21:08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Do you have a good area dominated by tangantangan there? </w:t>
      </w:r>
    </w:p>
  </w:comment>
  <w:comment w:id="28" w:author="Haldre Rogers" w:date="2013-06-28T21:08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?where? </w:t>
      </w:r>
    </w:p>
  </w:comment>
  <w:comment w:id="29" w:author="Haldre Rogers" w:date="2013-06-28T21:06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Where, exactly, at forbidden island? The way in to the site? </w:t>
      </w:r>
    </w:p>
  </w:comment>
  <w:comment w:id="30" w:author="Haldre Rogers" w:date="2013-06-28T21:05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Do you mean the mtr1 trail to our plot? Where would you start/finish? </w:t>
      </w:r>
    </w:p>
  </w:comment>
  <w:comment w:id="31" w:author="Haldre Rogers" w:date="2013-06-28T21:05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The trail at the end by our plot is the best –pretty good native forest. </w:t>
      </w:r>
    </w:p>
  </w:comment>
  <w:comment w:id="32" w:author="Haldre Rogers" w:date="2013-06-28T21:08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Where on mt tap. ? </w:t>
      </w:r>
    </w:p>
  </w:comment>
  <w:comment w:id="33" w:author="Haldre Rogers" w:date="2013-06-28T21:07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This is from the Hawaiian rock quarry, right? </w:t>
      </w:r>
    </w:p>
  </w:comment>
  <w:comment w:id="34" w:author="Haldre Rogers" w:date="2013-06-28T21:07:00Z" w:initials="HSR">
    <w:p w:rsidR="00B60FCD" w:rsidRDefault="00B60FCD">
      <w:pPr>
        <w:pStyle w:val="CommentText"/>
      </w:pPr>
      <w:r>
        <w:rPr>
          <w:rStyle w:val="CommentReference"/>
        </w:rPr>
        <w:annotationRef/>
      </w:r>
      <w:r>
        <w:t xml:space="preserve">The way in on this trail is definitely disturbed (the flat part at the top), but I can’t remember about the way down- may be mostly native.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altName w:val="Arial"/>
    <w:panose1 w:val="05000000000000000000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5991"/>
    <w:multiLevelType w:val="hybridMultilevel"/>
    <w:tmpl w:val="3D7E8DB2"/>
    <w:lvl w:ilvl="0" w:tplc="D9B0D5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360"/>
    <w:multiLevelType w:val="hybridMultilevel"/>
    <w:tmpl w:val="F11C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66F71"/>
    <w:multiLevelType w:val="hybridMultilevel"/>
    <w:tmpl w:val="19368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70802"/>
    <w:multiLevelType w:val="hybridMultilevel"/>
    <w:tmpl w:val="E352638C"/>
    <w:lvl w:ilvl="0" w:tplc="88349B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8C2098"/>
    <w:multiLevelType w:val="hybridMultilevel"/>
    <w:tmpl w:val="C3E8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C1828"/>
    <w:multiLevelType w:val="hybridMultilevel"/>
    <w:tmpl w:val="9020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revisionView w:formatting="0"/>
  <w:doNotTrackMoves/>
  <w:defaultTabStop w:val="720"/>
  <w:characterSpacingControl w:val="doNotCompress"/>
  <w:compat/>
  <w:rsids>
    <w:rsidRoot w:val="00C30D6A"/>
    <w:rsid w:val="001239D5"/>
    <w:rsid w:val="00136870"/>
    <w:rsid w:val="00164014"/>
    <w:rsid w:val="001C499D"/>
    <w:rsid w:val="002424B9"/>
    <w:rsid w:val="00274E94"/>
    <w:rsid w:val="00314623"/>
    <w:rsid w:val="003C5F29"/>
    <w:rsid w:val="003E13AC"/>
    <w:rsid w:val="00403FED"/>
    <w:rsid w:val="005034EC"/>
    <w:rsid w:val="00510866"/>
    <w:rsid w:val="00662661"/>
    <w:rsid w:val="006A04F8"/>
    <w:rsid w:val="006B616B"/>
    <w:rsid w:val="00733BCB"/>
    <w:rsid w:val="007B5CF1"/>
    <w:rsid w:val="007F4445"/>
    <w:rsid w:val="00817585"/>
    <w:rsid w:val="00875728"/>
    <w:rsid w:val="00A42A2F"/>
    <w:rsid w:val="00A631C8"/>
    <w:rsid w:val="00A93515"/>
    <w:rsid w:val="00AB279D"/>
    <w:rsid w:val="00B014FE"/>
    <w:rsid w:val="00B07638"/>
    <w:rsid w:val="00B16690"/>
    <w:rsid w:val="00B60FCD"/>
    <w:rsid w:val="00BF4F89"/>
    <w:rsid w:val="00C30D6A"/>
    <w:rsid w:val="00C37B82"/>
    <w:rsid w:val="00C55781"/>
    <w:rsid w:val="00D64F08"/>
    <w:rsid w:val="00D93133"/>
    <w:rsid w:val="00E64D2B"/>
    <w:rsid w:val="00EB5D63"/>
    <w:rsid w:val="00F014A9"/>
    <w:rsid w:val="00F93E9C"/>
    <w:rsid w:val="00FF1AD2"/>
  </w:rsids>
  <m:mathPr>
    <m:mathFont m:val="Arial Unicode M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B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C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01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B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C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01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3966</Characters>
  <Application>Microsoft Macintosh Word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Haldre Rogers</cp:lastModifiedBy>
  <cp:revision>2</cp:revision>
  <dcterms:created xsi:type="dcterms:W3CDTF">2013-06-29T02:13:00Z</dcterms:created>
  <dcterms:modified xsi:type="dcterms:W3CDTF">2013-06-29T02:13:00Z</dcterms:modified>
</cp:coreProperties>
</file>