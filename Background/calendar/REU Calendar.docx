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630"/>
        <w:gridCol w:w="630"/>
        <w:gridCol w:w="630"/>
        <w:gridCol w:w="630"/>
        <w:gridCol w:w="630"/>
        <w:gridCol w:w="630"/>
        <w:gridCol w:w="494"/>
      </w:tblGrid>
      <w:tr w:rsidR="005E085A" w:rsidTr="005E085A">
        <w:trPr>
          <w:trHeight w:val="762"/>
        </w:trPr>
        <w:tc>
          <w:tcPr>
            <w:tcW w:w="4274" w:type="dxa"/>
            <w:gridSpan w:val="7"/>
          </w:tcPr>
          <w:p w:rsidR="005E085A" w:rsidRDefault="005E085A" w:rsidP="005E085A">
            <w:pPr>
              <w:rPr>
                <w:sz w:val="40"/>
              </w:rPr>
            </w:pPr>
            <w:r>
              <w:rPr>
                <w:sz w:val="40"/>
              </w:rPr>
              <w:t>June</w:t>
            </w:r>
          </w:p>
        </w:tc>
      </w:tr>
      <w:tr w:rsidR="005E085A" w:rsidTr="005E085A">
        <w:trPr>
          <w:trHeight w:val="265"/>
        </w:trPr>
        <w:tc>
          <w:tcPr>
            <w:tcW w:w="630" w:type="dxa"/>
          </w:tcPr>
          <w:p w:rsidR="005E085A" w:rsidRPr="00DE71C3" w:rsidRDefault="005E085A" w:rsidP="005E085A">
            <w:pPr>
              <w:rPr>
                <w:b/>
                <w:color w:val="FF0000"/>
              </w:rPr>
            </w:pPr>
            <w:r w:rsidRPr="00DE71C3">
              <w:rPr>
                <w:b/>
                <w:color w:val="FF0000"/>
              </w:rPr>
              <w:t>M</w:t>
            </w:r>
          </w:p>
        </w:tc>
        <w:tc>
          <w:tcPr>
            <w:tcW w:w="630" w:type="dxa"/>
          </w:tcPr>
          <w:p w:rsidR="005E085A" w:rsidRPr="00DE71C3" w:rsidRDefault="005E085A" w:rsidP="005E085A">
            <w:pPr>
              <w:rPr>
                <w:b/>
                <w:color w:val="FF0000"/>
              </w:rPr>
            </w:pPr>
            <w:r w:rsidRPr="00DE71C3">
              <w:rPr>
                <w:b/>
                <w:color w:val="FF0000"/>
              </w:rPr>
              <w:t>T</w:t>
            </w:r>
          </w:p>
        </w:tc>
        <w:tc>
          <w:tcPr>
            <w:tcW w:w="630" w:type="dxa"/>
          </w:tcPr>
          <w:p w:rsidR="005E085A" w:rsidRPr="00DE71C3" w:rsidRDefault="005E085A" w:rsidP="005E085A">
            <w:pPr>
              <w:rPr>
                <w:b/>
                <w:color w:val="FF0000"/>
              </w:rPr>
            </w:pPr>
            <w:r w:rsidRPr="00DE71C3">
              <w:rPr>
                <w:b/>
                <w:color w:val="FF0000"/>
              </w:rPr>
              <w:t>W</w:t>
            </w:r>
          </w:p>
        </w:tc>
        <w:tc>
          <w:tcPr>
            <w:tcW w:w="630" w:type="dxa"/>
          </w:tcPr>
          <w:p w:rsidR="005E085A" w:rsidRPr="00DE71C3" w:rsidRDefault="005E085A" w:rsidP="005E085A">
            <w:pPr>
              <w:rPr>
                <w:b/>
                <w:color w:val="FF0000"/>
              </w:rPr>
            </w:pPr>
            <w:r w:rsidRPr="00DE71C3">
              <w:rPr>
                <w:b/>
                <w:color w:val="FF0000"/>
              </w:rPr>
              <w:t>T</w:t>
            </w:r>
          </w:p>
        </w:tc>
        <w:tc>
          <w:tcPr>
            <w:tcW w:w="630" w:type="dxa"/>
          </w:tcPr>
          <w:p w:rsidR="005E085A" w:rsidRPr="00DE71C3" w:rsidRDefault="005E085A" w:rsidP="005E085A">
            <w:pPr>
              <w:rPr>
                <w:b/>
                <w:color w:val="FF0000"/>
              </w:rPr>
            </w:pPr>
            <w:r w:rsidRPr="00DE71C3">
              <w:rPr>
                <w:b/>
                <w:color w:val="FF0000"/>
              </w:rPr>
              <w:t>F</w:t>
            </w:r>
          </w:p>
        </w:tc>
        <w:tc>
          <w:tcPr>
            <w:tcW w:w="630" w:type="dxa"/>
          </w:tcPr>
          <w:p w:rsidR="005E085A" w:rsidRPr="00DE71C3" w:rsidRDefault="005E085A" w:rsidP="005E085A">
            <w:pPr>
              <w:rPr>
                <w:b/>
                <w:color w:val="FF0000"/>
              </w:rPr>
            </w:pPr>
            <w:r w:rsidRPr="00DE71C3">
              <w:rPr>
                <w:b/>
                <w:color w:val="FF0000"/>
              </w:rPr>
              <w:t>S</w:t>
            </w:r>
          </w:p>
        </w:tc>
        <w:tc>
          <w:tcPr>
            <w:tcW w:w="494" w:type="dxa"/>
          </w:tcPr>
          <w:p w:rsidR="005E085A" w:rsidRPr="00DE71C3" w:rsidRDefault="005E085A" w:rsidP="005E085A">
            <w:pPr>
              <w:tabs>
                <w:tab w:val="center" w:pos="252"/>
              </w:tabs>
              <w:rPr>
                <w:b/>
                <w:color w:val="FF0000"/>
              </w:rPr>
            </w:pPr>
            <w:r w:rsidRPr="00DE71C3">
              <w:rPr>
                <w:b/>
                <w:color w:val="FF0000"/>
              </w:rPr>
              <w:t>S</w:t>
            </w:r>
          </w:p>
        </w:tc>
      </w:tr>
      <w:tr w:rsidR="005E085A" w:rsidTr="005E085A">
        <w:trPr>
          <w:trHeight w:val="282"/>
        </w:trPr>
        <w:tc>
          <w:tcPr>
            <w:tcW w:w="630" w:type="dxa"/>
          </w:tcPr>
          <w:p w:rsidR="005E085A" w:rsidRDefault="005E085A" w:rsidP="005E085A">
            <w:r>
              <w:t xml:space="preserve">  </w:t>
            </w:r>
          </w:p>
        </w:tc>
        <w:tc>
          <w:tcPr>
            <w:tcW w:w="630" w:type="dxa"/>
          </w:tcPr>
          <w:p w:rsidR="005E085A" w:rsidRDefault="005E085A" w:rsidP="005E085A"/>
        </w:tc>
        <w:tc>
          <w:tcPr>
            <w:tcW w:w="630" w:type="dxa"/>
          </w:tcPr>
          <w:p w:rsidR="005E085A" w:rsidRDefault="005E085A" w:rsidP="005E085A"/>
        </w:tc>
        <w:tc>
          <w:tcPr>
            <w:tcW w:w="630" w:type="dxa"/>
          </w:tcPr>
          <w:p w:rsidR="005E085A" w:rsidRDefault="005E085A" w:rsidP="005E085A"/>
        </w:tc>
        <w:tc>
          <w:tcPr>
            <w:tcW w:w="630" w:type="dxa"/>
          </w:tcPr>
          <w:p w:rsidR="005E085A" w:rsidRDefault="005E085A" w:rsidP="005E085A"/>
        </w:tc>
        <w:tc>
          <w:tcPr>
            <w:tcW w:w="630" w:type="dxa"/>
          </w:tcPr>
          <w:p w:rsidR="005E085A" w:rsidRDefault="005E085A" w:rsidP="005E085A">
            <w:r>
              <w:t>1</w:t>
            </w:r>
          </w:p>
        </w:tc>
        <w:tc>
          <w:tcPr>
            <w:tcW w:w="494" w:type="dxa"/>
          </w:tcPr>
          <w:p w:rsidR="005E085A" w:rsidRDefault="005E085A" w:rsidP="005E085A">
            <w:r>
              <w:t>2</w:t>
            </w:r>
          </w:p>
        </w:tc>
      </w:tr>
      <w:tr w:rsidR="005E085A" w:rsidTr="005E085A">
        <w:trPr>
          <w:trHeight w:val="282"/>
        </w:trPr>
        <w:tc>
          <w:tcPr>
            <w:tcW w:w="630" w:type="dxa"/>
          </w:tcPr>
          <w:p w:rsidR="005E085A" w:rsidRDefault="005E085A" w:rsidP="005E085A">
            <w:r>
              <w:t>3</w:t>
            </w:r>
          </w:p>
        </w:tc>
        <w:tc>
          <w:tcPr>
            <w:tcW w:w="630" w:type="dxa"/>
          </w:tcPr>
          <w:p w:rsidR="005E085A" w:rsidRDefault="005E085A" w:rsidP="005E085A">
            <w:r>
              <w:t>4</w:t>
            </w:r>
          </w:p>
        </w:tc>
        <w:tc>
          <w:tcPr>
            <w:tcW w:w="630" w:type="dxa"/>
          </w:tcPr>
          <w:p w:rsidR="005E085A" w:rsidRDefault="005E085A" w:rsidP="005E085A">
            <w:r>
              <w:t>5</w:t>
            </w:r>
          </w:p>
        </w:tc>
        <w:tc>
          <w:tcPr>
            <w:tcW w:w="630" w:type="dxa"/>
          </w:tcPr>
          <w:p w:rsidR="005E085A" w:rsidRDefault="005E085A" w:rsidP="005E085A">
            <w:r>
              <w:t>6</w:t>
            </w:r>
          </w:p>
        </w:tc>
        <w:tc>
          <w:tcPr>
            <w:tcW w:w="630" w:type="dxa"/>
          </w:tcPr>
          <w:p w:rsidR="005E085A" w:rsidRDefault="005E085A" w:rsidP="005E085A">
            <w:r>
              <w:t>7</w:t>
            </w:r>
          </w:p>
        </w:tc>
        <w:tc>
          <w:tcPr>
            <w:tcW w:w="630" w:type="dxa"/>
          </w:tcPr>
          <w:p w:rsidR="005E085A" w:rsidRDefault="005E085A" w:rsidP="005E085A">
            <w:r>
              <w:t>8</w:t>
            </w:r>
          </w:p>
        </w:tc>
        <w:tc>
          <w:tcPr>
            <w:tcW w:w="494" w:type="dxa"/>
          </w:tcPr>
          <w:p w:rsidR="005E085A" w:rsidRDefault="005E085A" w:rsidP="005E085A">
            <w:r>
              <w:t>9</w:t>
            </w:r>
          </w:p>
        </w:tc>
      </w:tr>
      <w:tr w:rsidR="005E085A" w:rsidTr="005E085A">
        <w:trPr>
          <w:trHeight w:val="282"/>
        </w:trPr>
        <w:tc>
          <w:tcPr>
            <w:tcW w:w="630" w:type="dxa"/>
          </w:tcPr>
          <w:p w:rsidR="005E085A" w:rsidRDefault="005E085A" w:rsidP="005E085A">
            <w:r>
              <w:t>10</w:t>
            </w:r>
          </w:p>
        </w:tc>
        <w:tc>
          <w:tcPr>
            <w:tcW w:w="630" w:type="dxa"/>
          </w:tcPr>
          <w:p w:rsidR="005E085A" w:rsidRDefault="005E085A" w:rsidP="005E085A">
            <w:r>
              <w:t>11</w:t>
            </w:r>
          </w:p>
        </w:tc>
        <w:tc>
          <w:tcPr>
            <w:tcW w:w="630" w:type="dxa"/>
          </w:tcPr>
          <w:p w:rsidR="005E085A" w:rsidRDefault="005E085A" w:rsidP="005E085A">
            <w:r>
              <w:t>12</w:t>
            </w:r>
          </w:p>
        </w:tc>
        <w:tc>
          <w:tcPr>
            <w:tcW w:w="630" w:type="dxa"/>
          </w:tcPr>
          <w:p w:rsidR="005E085A" w:rsidRDefault="005E085A" w:rsidP="005E085A">
            <w:r>
              <w:t>13</w:t>
            </w:r>
          </w:p>
        </w:tc>
        <w:tc>
          <w:tcPr>
            <w:tcW w:w="630" w:type="dxa"/>
          </w:tcPr>
          <w:p w:rsidR="005E085A" w:rsidRDefault="005E085A" w:rsidP="005E085A">
            <w:r>
              <w:t>14</w:t>
            </w:r>
          </w:p>
        </w:tc>
        <w:tc>
          <w:tcPr>
            <w:tcW w:w="630" w:type="dxa"/>
          </w:tcPr>
          <w:p w:rsidR="005E085A" w:rsidRDefault="005E085A" w:rsidP="005E085A">
            <w:r>
              <w:t>15</w:t>
            </w:r>
          </w:p>
        </w:tc>
        <w:tc>
          <w:tcPr>
            <w:tcW w:w="494" w:type="dxa"/>
          </w:tcPr>
          <w:p w:rsidR="005E085A" w:rsidRDefault="005E085A" w:rsidP="005E085A">
            <w:r>
              <w:t>16</w:t>
            </w:r>
          </w:p>
        </w:tc>
      </w:tr>
      <w:tr w:rsidR="005E085A" w:rsidTr="005E085A">
        <w:trPr>
          <w:trHeight w:val="282"/>
        </w:trPr>
        <w:tc>
          <w:tcPr>
            <w:tcW w:w="630" w:type="dxa"/>
          </w:tcPr>
          <w:p w:rsidR="005E085A" w:rsidRDefault="005E085A" w:rsidP="005E085A">
            <w:r>
              <w:t>17</w:t>
            </w:r>
          </w:p>
        </w:tc>
        <w:tc>
          <w:tcPr>
            <w:tcW w:w="630" w:type="dxa"/>
          </w:tcPr>
          <w:p w:rsidR="005E085A" w:rsidRDefault="005E085A" w:rsidP="005E085A">
            <w:r>
              <w:t>18</w:t>
            </w:r>
          </w:p>
        </w:tc>
        <w:tc>
          <w:tcPr>
            <w:tcW w:w="630" w:type="dxa"/>
          </w:tcPr>
          <w:p w:rsidR="005E085A" w:rsidRDefault="005E085A" w:rsidP="005E085A">
            <w:r>
              <w:t>19</w:t>
            </w:r>
          </w:p>
        </w:tc>
        <w:tc>
          <w:tcPr>
            <w:tcW w:w="630" w:type="dxa"/>
          </w:tcPr>
          <w:p w:rsidR="005E085A" w:rsidRDefault="005E085A" w:rsidP="005E085A">
            <w:r>
              <w:t>20</w:t>
            </w:r>
          </w:p>
        </w:tc>
        <w:tc>
          <w:tcPr>
            <w:tcW w:w="630" w:type="dxa"/>
          </w:tcPr>
          <w:p w:rsidR="005E085A" w:rsidRDefault="005E085A" w:rsidP="005E085A">
            <w:r>
              <w:t>21</w:t>
            </w:r>
          </w:p>
        </w:tc>
        <w:tc>
          <w:tcPr>
            <w:tcW w:w="630" w:type="dxa"/>
          </w:tcPr>
          <w:p w:rsidR="005E085A" w:rsidRDefault="005E085A" w:rsidP="005E085A">
            <w:r>
              <w:t>22</w:t>
            </w:r>
          </w:p>
        </w:tc>
        <w:tc>
          <w:tcPr>
            <w:tcW w:w="494" w:type="dxa"/>
          </w:tcPr>
          <w:p w:rsidR="005E085A" w:rsidRDefault="005E085A" w:rsidP="005E085A">
            <w:r>
              <w:t>23</w:t>
            </w:r>
          </w:p>
        </w:tc>
      </w:tr>
      <w:tr w:rsidR="005E085A" w:rsidTr="005E085A">
        <w:trPr>
          <w:trHeight w:val="282"/>
        </w:trPr>
        <w:tc>
          <w:tcPr>
            <w:tcW w:w="630" w:type="dxa"/>
          </w:tcPr>
          <w:p w:rsidR="005E085A" w:rsidRDefault="005E085A" w:rsidP="005E085A">
            <w:r>
              <w:t>24</w:t>
            </w:r>
          </w:p>
        </w:tc>
        <w:tc>
          <w:tcPr>
            <w:tcW w:w="630" w:type="dxa"/>
          </w:tcPr>
          <w:p w:rsidR="005E085A" w:rsidRDefault="005E085A" w:rsidP="005E085A">
            <w:r>
              <w:t>25</w:t>
            </w:r>
          </w:p>
        </w:tc>
        <w:tc>
          <w:tcPr>
            <w:tcW w:w="630" w:type="dxa"/>
          </w:tcPr>
          <w:p w:rsidR="005E085A" w:rsidRDefault="005E085A" w:rsidP="005E085A">
            <w:r>
              <w:t>26</w:t>
            </w:r>
          </w:p>
        </w:tc>
        <w:tc>
          <w:tcPr>
            <w:tcW w:w="630" w:type="dxa"/>
          </w:tcPr>
          <w:p w:rsidR="005E085A" w:rsidRDefault="005E085A" w:rsidP="005E085A">
            <w:r>
              <w:t>27</w:t>
            </w:r>
          </w:p>
        </w:tc>
        <w:tc>
          <w:tcPr>
            <w:tcW w:w="630" w:type="dxa"/>
          </w:tcPr>
          <w:p w:rsidR="005E085A" w:rsidRDefault="005E085A" w:rsidP="005E085A">
            <w:r>
              <w:t>28</w:t>
            </w:r>
          </w:p>
        </w:tc>
        <w:tc>
          <w:tcPr>
            <w:tcW w:w="630" w:type="dxa"/>
          </w:tcPr>
          <w:p w:rsidR="005E085A" w:rsidRDefault="005E085A" w:rsidP="005E085A">
            <w:r>
              <w:t>29</w:t>
            </w:r>
          </w:p>
        </w:tc>
        <w:tc>
          <w:tcPr>
            <w:tcW w:w="494" w:type="dxa"/>
          </w:tcPr>
          <w:p w:rsidR="005E085A" w:rsidRDefault="005E085A" w:rsidP="005E085A">
            <w:r>
              <w:t>30</w:t>
            </w:r>
          </w:p>
        </w:tc>
      </w:tr>
    </w:tbl>
    <w:p w:rsidR="00B273BE" w:rsidRDefault="007B5CF1" w:rsidP="005E085A">
      <w:del w:id="0" w:author="Haldre Rogers" w:date="2013-06-19T08:39:00Z">
        <w:r w:rsidDel="003C5F29">
          <w:delText xml:space="preserve"> </w:delText>
        </w:r>
      </w:del>
    </w:p>
    <w:tbl>
      <w:tblPr>
        <w:tblStyle w:val="TableGrid"/>
        <w:tblpPr w:leftFromText="180" w:rightFromText="180" w:vertAnchor="page" w:horzAnchor="margin" w:tblpXSpec="right" w:tblpY="1456"/>
        <w:tblW w:w="0" w:type="auto"/>
        <w:tblLook w:val="04A0" w:firstRow="1" w:lastRow="0" w:firstColumn="1" w:lastColumn="0" w:noHBand="0" w:noVBand="1"/>
      </w:tblPr>
      <w:tblGrid>
        <w:gridCol w:w="617"/>
        <w:gridCol w:w="618"/>
        <w:gridCol w:w="630"/>
        <w:gridCol w:w="618"/>
        <w:gridCol w:w="618"/>
        <w:gridCol w:w="618"/>
        <w:gridCol w:w="620"/>
      </w:tblGrid>
      <w:tr w:rsidR="00CE0EF4" w:rsidTr="00CE0EF4">
        <w:trPr>
          <w:trHeight w:val="752"/>
        </w:trPr>
        <w:tc>
          <w:tcPr>
            <w:tcW w:w="4339" w:type="dxa"/>
            <w:gridSpan w:val="7"/>
          </w:tcPr>
          <w:p w:rsidR="00CE0EF4" w:rsidRDefault="00CE0EF4" w:rsidP="00CE0EF4">
            <w:pPr>
              <w:rPr>
                <w:sz w:val="40"/>
              </w:rPr>
            </w:pPr>
            <w:r>
              <w:rPr>
                <w:sz w:val="40"/>
              </w:rPr>
              <w:t>July</w:t>
            </w:r>
          </w:p>
        </w:tc>
      </w:tr>
      <w:tr w:rsidR="00CE0EF4" w:rsidTr="00CE0EF4">
        <w:trPr>
          <w:trHeight w:val="262"/>
        </w:trPr>
        <w:tc>
          <w:tcPr>
            <w:tcW w:w="617" w:type="dxa"/>
          </w:tcPr>
          <w:p w:rsidR="00CE0EF4" w:rsidRPr="00DE71C3" w:rsidRDefault="00CE0EF4" w:rsidP="00CE0EF4">
            <w:pPr>
              <w:rPr>
                <w:b/>
                <w:color w:val="FF0000"/>
              </w:rPr>
            </w:pPr>
            <w:r w:rsidRPr="00DE71C3">
              <w:rPr>
                <w:b/>
                <w:color w:val="FF0000"/>
              </w:rPr>
              <w:t>M</w:t>
            </w:r>
          </w:p>
        </w:tc>
        <w:tc>
          <w:tcPr>
            <w:tcW w:w="618" w:type="dxa"/>
          </w:tcPr>
          <w:p w:rsidR="00CE0EF4" w:rsidRPr="00DE71C3" w:rsidRDefault="00CE0EF4" w:rsidP="00CE0EF4">
            <w:pPr>
              <w:rPr>
                <w:b/>
                <w:color w:val="FF0000"/>
              </w:rPr>
            </w:pPr>
            <w:r w:rsidRPr="00DE71C3">
              <w:rPr>
                <w:b/>
                <w:color w:val="FF0000"/>
              </w:rPr>
              <w:t>T</w:t>
            </w:r>
          </w:p>
        </w:tc>
        <w:tc>
          <w:tcPr>
            <w:tcW w:w="630" w:type="dxa"/>
          </w:tcPr>
          <w:p w:rsidR="00CE0EF4" w:rsidRPr="00DE71C3" w:rsidRDefault="00CE0EF4" w:rsidP="00CE0EF4">
            <w:pPr>
              <w:rPr>
                <w:b/>
                <w:color w:val="FF0000"/>
              </w:rPr>
            </w:pPr>
            <w:r w:rsidRPr="00DE71C3">
              <w:rPr>
                <w:b/>
                <w:color w:val="FF0000"/>
              </w:rPr>
              <w:t>W</w:t>
            </w:r>
          </w:p>
        </w:tc>
        <w:tc>
          <w:tcPr>
            <w:tcW w:w="618" w:type="dxa"/>
          </w:tcPr>
          <w:p w:rsidR="00CE0EF4" w:rsidRPr="00DE71C3" w:rsidRDefault="00CE0EF4" w:rsidP="00CE0EF4">
            <w:pPr>
              <w:rPr>
                <w:b/>
                <w:color w:val="FF0000"/>
              </w:rPr>
            </w:pPr>
            <w:r w:rsidRPr="00DE71C3">
              <w:rPr>
                <w:b/>
                <w:color w:val="FF0000"/>
              </w:rPr>
              <w:t>T</w:t>
            </w:r>
          </w:p>
        </w:tc>
        <w:tc>
          <w:tcPr>
            <w:tcW w:w="618" w:type="dxa"/>
          </w:tcPr>
          <w:p w:rsidR="00CE0EF4" w:rsidRPr="00DE71C3" w:rsidRDefault="00CE0EF4" w:rsidP="00CE0EF4">
            <w:pPr>
              <w:rPr>
                <w:b/>
                <w:color w:val="FF0000"/>
              </w:rPr>
            </w:pPr>
            <w:r w:rsidRPr="00DE71C3">
              <w:rPr>
                <w:b/>
                <w:color w:val="FF0000"/>
              </w:rPr>
              <w:t>F</w:t>
            </w:r>
          </w:p>
        </w:tc>
        <w:tc>
          <w:tcPr>
            <w:tcW w:w="618" w:type="dxa"/>
          </w:tcPr>
          <w:p w:rsidR="00CE0EF4" w:rsidRPr="00DE71C3" w:rsidRDefault="00CE0EF4" w:rsidP="00CE0EF4">
            <w:pPr>
              <w:rPr>
                <w:b/>
                <w:color w:val="FF0000"/>
              </w:rPr>
            </w:pPr>
            <w:r w:rsidRPr="00DE71C3">
              <w:rPr>
                <w:b/>
                <w:color w:val="FF0000"/>
              </w:rPr>
              <w:t>S</w:t>
            </w:r>
          </w:p>
        </w:tc>
        <w:tc>
          <w:tcPr>
            <w:tcW w:w="620" w:type="dxa"/>
          </w:tcPr>
          <w:p w:rsidR="00CE0EF4" w:rsidRPr="00DE71C3" w:rsidRDefault="00CE0EF4" w:rsidP="00CE0EF4">
            <w:pPr>
              <w:tabs>
                <w:tab w:val="center" w:pos="252"/>
              </w:tabs>
              <w:rPr>
                <w:b/>
                <w:color w:val="FF0000"/>
              </w:rPr>
            </w:pPr>
            <w:r w:rsidRPr="00DE71C3">
              <w:rPr>
                <w:b/>
                <w:color w:val="FF0000"/>
              </w:rPr>
              <w:t>S</w:t>
            </w:r>
          </w:p>
        </w:tc>
      </w:tr>
      <w:tr w:rsidR="00CE0EF4" w:rsidTr="00CE0EF4">
        <w:trPr>
          <w:trHeight w:val="278"/>
        </w:trPr>
        <w:tc>
          <w:tcPr>
            <w:tcW w:w="617" w:type="dxa"/>
          </w:tcPr>
          <w:p w:rsidR="00CE0EF4" w:rsidRDefault="00CE0EF4" w:rsidP="00CE0EF4">
            <w:r>
              <w:t>1</w:t>
            </w:r>
          </w:p>
        </w:tc>
        <w:tc>
          <w:tcPr>
            <w:tcW w:w="618" w:type="dxa"/>
          </w:tcPr>
          <w:p w:rsidR="00CE0EF4" w:rsidRDefault="00CE0EF4" w:rsidP="00CE0EF4">
            <w:r>
              <w:t>2</w:t>
            </w:r>
          </w:p>
        </w:tc>
        <w:tc>
          <w:tcPr>
            <w:tcW w:w="630" w:type="dxa"/>
          </w:tcPr>
          <w:p w:rsidR="00CE0EF4" w:rsidRDefault="00CE0EF4" w:rsidP="00CE0EF4">
            <w:r>
              <w:t>3</w:t>
            </w:r>
          </w:p>
        </w:tc>
        <w:tc>
          <w:tcPr>
            <w:tcW w:w="618" w:type="dxa"/>
          </w:tcPr>
          <w:p w:rsidR="00CE0EF4" w:rsidRDefault="00CE0EF4" w:rsidP="00CE0EF4">
            <w:r>
              <w:t>4</w:t>
            </w:r>
          </w:p>
        </w:tc>
        <w:tc>
          <w:tcPr>
            <w:tcW w:w="618" w:type="dxa"/>
          </w:tcPr>
          <w:p w:rsidR="00CE0EF4" w:rsidRDefault="00CE0EF4" w:rsidP="00CE0EF4">
            <w:r>
              <w:t>5</w:t>
            </w:r>
          </w:p>
        </w:tc>
        <w:tc>
          <w:tcPr>
            <w:tcW w:w="618" w:type="dxa"/>
          </w:tcPr>
          <w:p w:rsidR="00CE0EF4" w:rsidRDefault="00CE0EF4" w:rsidP="00CE0EF4">
            <w:r>
              <w:t>6</w:t>
            </w:r>
          </w:p>
        </w:tc>
        <w:tc>
          <w:tcPr>
            <w:tcW w:w="620" w:type="dxa"/>
          </w:tcPr>
          <w:p w:rsidR="00CE0EF4" w:rsidRDefault="00CE0EF4" w:rsidP="00CE0EF4">
            <w:r>
              <w:t>7</w:t>
            </w:r>
          </w:p>
        </w:tc>
      </w:tr>
      <w:tr w:rsidR="00CE0EF4" w:rsidTr="00CE0EF4">
        <w:trPr>
          <w:trHeight w:val="278"/>
        </w:trPr>
        <w:tc>
          <w:tcPr>
            <w:tcW w:w="617" w:type="dxa"/>
          </w:tcPr>
          <w:p w:rsidR="00CE0EF4" w:rsidRDefault="00CE0EF4" w:rsidP="00CE0EF4">
            <w:r>
              <w:t>8</w:t>
            </w:r>
          </w:p>
        </w:tc>
        <w:tc>
          <w:tcPr>
            <w:tcW w:w="618" w:type="dxa"/>
          </w:tcPr>
          <w:p w:rsidR="00CE0EF4" w:rsidRDefault="00CE0EF4" w:rsidP="00CE0EF4">
            <w:r>
              <w:t>9</w:t>
            </w:r>
          </w:p>
        </w:tc>
        <w:tc>
          <w:tcPr>
            <w:tcW w:w="630" w:type="dxa"/>
          </w:tcPr>
          <w:p w:rsidR="00CE0EF4" w:rsidRDefault="00CE0EF4" w:rsidP="00CE0EF4">
            <w:r>
              <w:t>10</w:t>
            </w:r>
          </w:p>
        </w:tc>
        <w:tc>
          <w:tcPr>
            <w:tcW w:w="618" w:type="dxa"/>
          </w:tcPr>
          <w:p w:rsidR="00CE0EF4" w:rsidRDefault="00CE0EF4" w:rsidP="00CE0EF4">
            <w:r>
              <w:t>11</w:t>
            </w:r>
          </w:p>
        </w:tc>
        <w:tc>
          <w:tcPr>
            <w:tcW w:w="618" w:type="dxa"/>
          </w:tcPr>
          <w:p w:rsidR="00CE0EF4" w:rsidRDefault="00CE0EF4" w:rsidP="00CE0EF4">
            <w:r>
              <w:t>12</w:t>
            </w:r>
          </w:p>
        </w:tc>
        <w:tc>
          <w:tcPr>
            <w:tcW w:w="618" w:type="dxa"/>
          </w:tcPr>
          <w:p w:rsidR="00CE0EF4" w:rsidRDefault="00CE0EF4" w:rsidP="00CE0EF4">
            <w:r>
              <w:t>13</w:t>
            </w:r>
          </w:p>
        </w:tc>
        <w:tc>
          <w:tcPr>
            <w:tcW w:w="620" w:type="dxa"/>
          </w:tcPr>
          <w:p w:rsidR="00CE0EF4" w:rsidRDefault="00CE0EF4" w:rsidP="00CE0EF4">
            <w:r>
              <w:t>14</w:t>
            </w:r>
          </w:p>
        </w:tc>
      </w:tr>
      <w:tr w:rsidR="00CE0EF4" w:rsidTr="00CE0EF4">
        <w:trPr>
          <w:trHeight w:val="278"/>
        </w:trPr>
        <w:tc>
          <w:tcPr>
            <w:tcW w:w="617" w:type="dxa"/>
          </w:tcPr>
          <w:p w:rsidR="00CE0EF4" w:rsidRDefault="00CE0EF4" w:rsidP="00CE0EF4">
            <w:r>
              <w:t>15</w:t>
            </w:r>
          </w:p>
        </w:tc>
        <w:tc>
          <w:tcPr>
            <w:tcW w:w="618" w:type="dxa"/>
          </w:tcPr>
          <w:p w:rsidR="00CE0EF4" w:rsidRDefault="00CE0EF4" w:rsidP="00CE0EF4">
            <w:r>
              <w:t>16</w:t>
            </w:r>
          </w:p>
        </w:tc>
        <w:tc>
          <w:tcPr>
            <w:tcW w:w="630" w:type="dxa"/>
          </w:tcPr>
          <w:p w:rsidR="00CE0EF4" w:rsidRDefault="00CE0EF4" w:rsidP="00CE0EF4">
            <w:r>
              <w:t>17</w:t>
            </w:r>
          </w:p>
        </w:tc>
        <w:tc>
          <w:tcPr>
            <w:tcW w:w="618" w:type="dxa"/>
          </w:tcPr>
          <w:p w:rsidR="00CE0EF4" w:rsidRDefault="00CE0EF4" w:rsidP="00CE0EF4">
            <w:r>
              <w:t>18</w:t>
            </w:r>
          </w:p>
        </w:tc>
        <w:tc>
          <w:tcPr>
            <w:tcW w:w="618" w:type="dxa"/>
          </w:tcPr>
          <w:p w:rsidR="00CE0EF4" w:rsidRDefault="00CE0EF4" w:rsidP="00CE0EF4">
            <w:r>
              <w:t>19</w:t>
            </w:r>
          </w:p>
        </w:tc>
        <w:tc>
          <w:tcPr>
            <w:tcW w:w="618" w:type="dxa"/>
          </w:tcPr>
          <w:p w:rsidR="00CE0EF4" w:rsidRDefault="00CE0EF4" w:rsidP="00CE0EF4">
            <w:r>
              <w:t>20</w:t>
            </w:r>
          </w:p>
        </w:tc>
        <w:tc>
          <w:tcPr>
            <w:tcW w:w="620" w:type="dxa"/>
          </w:tcPr>
          <w:p w:rsidR="00CE0EF4" w:rsidRDefault="00CE0EF4" w:rsidP="00CE0EF4">
            <w:r>
              <w:t>21</w:t>
            </w:r>
          </w:p>
        </w:tc>
      </w:tr>
      <w:tr w:rsidR="00CE0EF4" w:rsidTr="00CE0EF4">
        <w:trPr>
          <w:trHeight w:val="278"/>
        </w:trPr>
        <w:tc>
          <w:tcPr>
            <w:tcW w:w="617" w:type="dxa"/>
          </w:tcPr>
          <w:p w:rsidR="00CE0EF4" w:rsidRDefault="00CE0EF4" w:rsidP="00CE0EF4">
            <w:r>
              <w:t>22</w:t>
            </w:r>
          </w:p>
        </w:tc>
        <w:tc>
          <w:tcPr>
            <w:tcW w:w="618" w:type="dxa"/>
          </w:tcPr>
          <w:p w:rsidR="00CE0EF4" w:rsidRDefault="00CE0EF4" w:rsidP="00CE0EF4">
            <w:r>
              <w:t>23</w:t>
            </w:r>
          </w:p>
        </w:tc>
        <w:tc>
          <w:tcPr>
            <w:tcW w:w="630" w:type="dxa"/>
          </w:tcPr>
          <w:p w:rsidR="00CE0EF4" w:rsidRDefault="00CE0EF4" w:rsidP="00CE0EF4">
            <w:r>
              <w:t>24</w:t>
            </w:r>
          </w:p>
        </w:tc>
        <w:tc>
          <w:tcPr>
            <w:tcW w:w="618" w:type="dxa"/>
          </w:tcPr>
          <w:p w:rsidR="00CE0EF4" w:rsidRDefault="00CE0EF4" w:rsidP="00CE0EF4">
            <w:r>
              <w:t>25</w:t>
            </w:r>
          </w:p>
        </w:tc>
        <w:tc>
          <w:tcPr>
            <w:tcW w:w="618" w:type="dxa"/>
          </w:tcPr>
          <w:p w:rsidR="00CE0EF4" w:rsidRDefault="00CE0EF4" w:rsidP="00CE0EF4">
            <w:r>
              <w:t>26</w:t>
            </w:r>
          </w:p>
        </w:tc>
        <w:tc>
          <w:tcPr>
            <w:tcW w:w="618" w:type="dxa"/>
          </w:tcPr>
          <w:p w:rsidR="00CE0EF4" w:rsidRDefault="00CE0EF4" w:rsidP="00CE0EF4">
            <w:r>
              <w:t>27</w:t>
            </w:r>
          </w:p>
        </w:tc>
        <w:tc>
          <w:tcPr>
            <w:tcW w:w="620" w:type="dxa"/>
          </w:tcPr>
          <w:p w:rsidR="00CE0EF4" w:rsidRDefault="00CE0EF4" w:rsidP="00CE0EF4">
            <w:r>
              <w:t>28</w:t>
            </w:r>
          </w:p>
        </w:tc>
      </w:tr>
      <w:tr w:rsidR="00CE0EF4" w:rsidTr="00CE0EF4">
        <w:trPr>
          <w:trHeight w:val="278"/>
        </w:trPr>
        <w:tc>
          <w:tcPr>
            <w:tcW w:w="617" w:type="dxa"/>
          </w:tcPr>
          <w:p w:rsidR="00CE0EF4" w:rsidRDefault="00CE0EF4" w:rsidP="00CE0EF4">
            <w:r>
              <w:t>29</w:t>
            </w:r>
          </w:p>
        </w:tc>
        <w:tc>
          <w:tcPr>
            <w:tcW w:w="618" w:type="dxa"/>
          </w:tcPr>
          <w:p w:rsidR="00CE0EF4" w:rsidRDefault="00CE0EF4" w:rsidP="00CE0EF4">
            <w:r>
              <w:t>30</w:t>
            </w:r>
          </w:p>
        </w:tc>
        <w:tc>
          <w:tcPr>
            <w:tcW w:w="630" w:type="dxa"/>
          </w:tcPr>
          <w:p w:rsidR="00CE0EF4" w:rsidRDefault="00CE0EF4" w:rsidP="00CE0EF4">
            <w:r>
              <w:t>31</w:t>
            </w:r>
          </w:p>
        </w:tc>
        <w:tc>
          <w:tcPr>
            <w:tcW w:w="618" w:type="dxa"/>
          </w:tcPr>
          <w:p w:rsidR="00CE0EF4" w:rsidRDefault="00CE0EF4" w:rsidP="00CE0EF4"/>
        </w:tc>
        <w:tc>
          <w:tcPr>
            <w:tcW w:w="618" w:type="dxa"/>
          </w:tcPr>
          <w:p w:rsidR="00CE0EF4" w:rsidRDefault="00CE0EF4" w:rsidP="00CE0EF4"/>
        </w:tc>
        <w:tc>
          <w:tcPr>
            <w:tcW w:w="618" w:type="dxa"/>
          </w:tcPr>
          <w:p w:rsidR="00CE0EF4" w:rsidRDefault="00CE0EF4" w:rsidP="00CE0EF4"/>
        </w:tc>
        <w:tc>
          <w:tcPr>
            <w:tcW w:w="620" w:type="dxa"/>
          </w:tcPr>
          <w:p w:rsidR="00CE0EF4" w:rsidRDefault="00CE0EF4" w:rsidP="00CE0EF4"/>
        </w:tc>
      </w:tr>
    </w:tbl>
    <w:p w:rsidR="00EC00B9" w:rsidRDefault="00EC00B9" w:rsidP="00B273BE">
      <w: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1740"/>
        <w:gridCol w:w="7008"/>
      </w:tblGrid>
      <w:tr w:rsidR="00EC00B9" w:rsidTr="00EC00B9">
        <w:tc>
          <w:tcPr>
            <w:tcW w:w="828" w:type="dxa"/>
          </w:tcPr>
          <w:p w:rsidR="00EC00B9" w:rsidRDefault="00EC00B9" w:rsidP="00EC00B9">
            <w:r>
              <w:t>June</w:t>
            </w:r>
          </w:p>
        </w:tc>
        <w:tc>
          <w:tcPr>
            <w:tcW w:w="1740" w:type="dxa"/>
          </w:tcPr>
          <w:p w:rsidR="00EC00B9" w:rsidRDefault="00EC00B9" w:rsidP="00EC00B9">
            <w:r>
              <w:t>20</w:t>
            </w:r>
          </w:p>
        </w:tc>
        <w:tc>
          <w:tcPr>
            <w:tcW w:w="7008" w:type="dxa"/>
          </w:tcPr>
          <w:p w:rsidR="00EC00B9" w:rsidRDefault="00DE71C3" w:rsidP="00EC00B9">
            <w:r>
              <w:t>Land in Saipan (8:05 am) Caterpillar Molding</w:t>
            </w:r>
          </w:p>
        </w:tc>
      </w:tr>
      <w:tr w:rsidR="00EC00B9" w:rsidTr="00EC00B9">
        <w:tc>
          <w:tcPr>
            <w:tcW w:w="828" w:type="dxa"/>
          </w:tcPr>
          <w:p w:rsidR="00EC00B9" w:rsidRDefault="00EC00B9" w:rsidP="00EC00B9"/>
        </w:tc>
        <w:tc>
          <w:tcPr>
            <w:tcW w:w="1740" w:type="dxa"/>
          </w:tcPr>
          <w:p w:rsidR="00EC00B9" w:rsidRDefault="00EC00B9" w:rsidP="00EC00B9">
            <w:r>
              <w:t>21</w:t>
            </w:r>
          </w:p>
        </w:tc>
        <w:tc>
          <w:tcPr>
            <w:tcW w:w="7008" w:type="dxa"/>
          </w:tcPr>
          <w:p w:rsidR="00EC00B9" w:rsidRDefault="00DE71C3" w:rsidP="00EC00B9">
            <w:r>
              <w:t xml:space="preserve">Map 6am – 10am. </w:t>
            </w:r>
            <w:r w:rsidR="00D52673">
              <w:t>Pick up L at 2pm. Meet with Christina,</w:t>
            </w:r>
            <w:r>
              <w:t xml:space="preserve"> 5pm</w:t>
            </w:r>
            <w:r w:rsidR="00D52673">
              <w:t xml:space="preserve"> @</w:t>
            </w:r>
            <w:r>
              <w:t xml:space="preserve"> Java Joes. </w:t>
            </w:r>
          </w:p>
        </w:tc>
      </w:tr>
      <w:tr w:rsidR="00EC00B9" w:rsidTr="00EC00B9">
        <w:tc>
          <w:tcPr>
            <w:tcW w:w="828" w:type="dxa"/>
          </w:tcPr>
          <w:p w:rsidR="00EC00B9" w:rsidRDefault="00EC00B9" w:rsidP="00EC00B9"/>
        </w:tc>
        <w:tc>
          <w:tcPr>
            <w:tcW w:w="1740" w:type="dxa"/>
          </w:tcPr>
          <w:p w:rsidR="00EC00B9" w:rsidRDefault="00EC00B9" w:rsidP="00EC00B9">
            <w:r>
              <w:t>22</w:t>
            </w:r>
          </w:p>
        </w:tc>
        <w:tc>
          <w:tcPr>
            <w:tcW w:w="7008" w:type="dxa"/>
          </w:tcPr>
          <w:p w:rsidR="00EC00B9" w:rsidRDefault="000B7C61" w:rsidP="00EC00B9">
            <w:r>
              <w:t>Survey old sites, hopefully with Christina</w:t>
            </w:r>
          </w:p>
        </w:tc>
      </w:tr>
      <w:tr w:rsidR="00EC00B9" w:rsidTr="00EC00B9">
        <w:tc>
          <w:tcPr>
            <w:tcW w:w="828" w:type="dxa"/>
          </w:tcPr>
          <w:p w:rsidR="00EC00B9" w:rsidRDefault="00EC00B9" w:rsidP="00EC00B9"/>
        </w:tc>
        <w:tc>
          <w:tcPr>
            <w:tcW w:w="1740" w:type="dxa"/>
          </w:tcPr>
          <w:p w:rsidR="00EC00B9" w:rsidRDefault="00EC00B9" w:rsidP="00EC00B9">
            <w:r>
              <w:t>23</w:t>
            </w:r>
          </w:p>
        </w:tc>
        <w:tc>
          <w:tcPr>
            <w:tcW w:w="7008" w:type="dxa"/>
          </w:tcPr>
          <w:p w:rsidR="00EC00B9" w:rsidRDefault="00D47F41" w:rsidP="00D47F41">
            <w:pPr>
              <w:pStyle w:val="ListParagraph"/>
              <w:numPr>
                <w:ilvl w:val="0"/>
                <w:numId w:val="7"/>
              </w:numPr>
            </w:pPr>
            <w:r>
              <w:t>Bird Island (Toyota Key Trails)</w:t>
            </w:r>
          </w:p>
          <w:p w:rsidR="00D47F41" w:rsidRDefault="00D47F41" w:rsidP="00D47F41">
            <w:pPr>
              <w:pStyle w:val="ListParagraph"/>
              <w:numPr>
                <w:ilvl w:val="0"/>
                <w:numId w:val="7"/>
              </w:numPr>
            </w:pPr>
            <w:r>
              <w:t>Bike Trail</w:t>
            </w:r>
          </w:p>
        </w:tc>
      </w:tr>
      <w:tr w:rsidR="00EC00B9" w:rsidTr="00EC00B9">
        <w:tc>
          <w:tcPr>
            <w:tcW w:w="828" w:type="dxa"/>
          </w:tcPr>
          <w:p w:rsidR="00EC00B9" w:rsidRDefault="00EC00B9" w:rsidP="00EC00B9"/>
        </w:tc>
        <w:tc>
          <w:tcPr>
            <w:tcW w:w="1740" w:type="dxa"/>
          </w:tcPr>
          <w:p w:rsidR="00EC00B9" w:rsidRDefault="00EC00B9" w:rsidP="00EC00B9">
            <w:r>
              <w:t>24</w:t>
            </w:r>
          </w:p>
        </w:tc>
        <w:tc>
          <w:tcPr>
            <w:tcW w:w="7008" w:type="dxa"/>
          </w:tcPr>
          <w:p w:rsidR="00EC00B9" w:rsidRDefault="00D47F41" w:rsidP="00EC00B9">
            <w:r>
              <w:t>CUC</w:t>
            </w:r>
          </w:p>
        </w:tc>
      </w:tr>
      <w:tr w:rsidR="00EC00B9" w:rsidTr="00EC00B9">
        <w:tc>
          <w:tcPr>
            <w:tcW w:w="828" w:type="dxa"/>
          </w:tcPr>
          <w:p w:rsidR="00EC00B9" w:rsidRDefault="00EC00B9" w:rsidP="00EC00B9"/>
        </w:tc>
        <w:tc>
          <w:tcPr>
            <w:tcW w:w="1740" w:type="dxa"/>
          </w:tcPr>
          <w:p w:rsidR="00EC00B9" w:rsidRDefault="00EC00B9" w:rsidP="00EC00B9">
            <w:r>
              <w:t>25</w:t>
            </w:r>
          </w:p>
        </w:tc>
        <w:tc>
          <w:tcPr>
            <w:tcW w:w="7008" w:type="dxa"/>
          </w:tcPr>
          <w:p w:rsidR="00EC00B9" w:rsidRDefault="00D47F41" w:rsidP="00EC00B9">
            <w:r>
              <w:t>CUC</w:t>
            </w:r>
          </w:p>
        </w:tc>
      </w:tr>
      <w:tr w:rsidR="00EC00B9" w:rsidTr="00EC00B9">
        <w:tc>
          <w:tcPr>
            <w:tcW w:w="828" w:type="dxa"/>
          </w:tcPr>
          <w:p w:rsidR="00EC00B9" w:rsidRDefault="00EC00B9" w:rsidP="00EC00B9"/>
        </w:tc>
        <w:tc>
          <w:tcPr>
            <w:tcW w:w="1740" w:type="dxa"/>
          </w:tcPr>
          <w:p w:rsidR="00EC00B9" w:rsidRDefault="00EC00B9" w:rsidP="00EC00B9">
            <w:r>
              <w:t>26</w:t>
            </w:r>
          </w:p>
        </w:tc>
        <w:tc>
          <w:tcPr>
            <w:tcW w:w="7008" w:type="dxa"/>
          </w:tcPr>
          <w:p w:rsidR="00EC00B9" w:rsidRDefault="00D47F41" w:rsidP="00EC00B9">
            <w:r>
              <w:t>Sites – LADT (Cliffside)</w:t>
            </w:r>
          </w:p>
          <w:p w:rsidR="00D47F41" w:rsidRDefault="00D47F41" w:rsidP="00D47F41">
            <w:pPr>
              <w:pStyle w:val="ListParagraph"/>
              <w:numPr>
                <w:ilvl w:val="0"/>
                <w:numId w:val="6"/>
              </w:numPr>
            </w:pPr>
            <w:r>
              <w:t>LADT (Road)</w:t>
            </w:r>
          </w:p>
          <w:p w:rsidR="00D47F41" w:rsidRDefault="00D47F41" w:rsidP="00D47F41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Marpi</w:t>
            </w:r>
            <w:proofErr w:type="spellEnd"/>
            <w:r>
              <w:t xml:space="preserve"> </w:t>
            </w:r>
          </w:p>
          <w:p w:rsidR="00D47F41" w:rsidRDefault="00D47F41" w:rsidP="00D47F41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Forbi</w:t>
            </w:r>
            <w:proofErr w:type="spellEnd"/>
          </w:p>
        </w:tc>
      </w:tr>
      <w:tr w:rsidR="00EC00B9" w:rsidTr="00EC00B9">
        <w:tc>
          <w:tcPr>
            <w:tcW w:w="828" w:type="dxa"/>
          </w:tcPr>
          <w:p w:rsidR="00EC00B9" w:rsidRDefault="00EC00B9" w:rsidP="00EC00B9"/>
        </w:tc>
        <w:tc>
          <w:tcPr>
            <w:tcW w:w="1740" w:type="dxa"/>
          </w:tcPr>
          <w:p w:rsidR="00EC00B9" w:rsidRDefault="00EC00B9" w:rsidP="00EC00B9">
            <w:r>
              <w:t>27</w:t>
            </w:r>
          </w:p>
        </w:tc>
        <w:tc>
          <w:tcPr>
            <w:tcW w:w="7008" w:type="dxa"/>
          </w:tcPr>
          <w:p w:rsidR="00EC00B9" w:rsidRDefault="00D47F41" w:rsidP="00EC00B9">
            <w:r>
              <w:t>Map – Meet with Christine</w:t>
            </w:r>
          </w:p>
        </w:tc>
      </w:tr>
      <w:tr w:rsidR="00EC00B9" w:rsidTr="00EC00B9">
        <w:tc>
          <w:tcPr>
            <w:tcW w:w="828" w:type="dxa"/>
          </w:tcPr>
          <w:p w:rsidR="00EC00B9" w:rsidRDefault="00EC00B9" w:rsidP="00EC00B9"/>
        </w:tc>
        <w:tc>
          <w:tcPr>
            <w:tcW w:w="1740" w:type="dxa"/>
          </w:tcPr>
          <w:p w:rsidR="00EC00B9" w:rsidRDefault="00EC00B9" w:rsidP="00EC00B9">
            <w:r>
              <w:t>28</w:t>
            </w:r>
          </w:p>
        </w:tc>
        <w:tc>
          <w:tcPr>
            <w:tcW w:w="7008" w:type="dxa"/>
          </w:tcPr>
          <w:p w:rsidR="00EC00B9" w:rsidRDefault="000B7C61" w:rsidP="00EC00B9">
            <w:r>
              <w:t>Butterfly Survey – 3 sites</w:t>
            </w:r>
          </w:p>
        </w:tc>
      </w:tr>
      <w:tr w:rsidR="00EC00B9" w:rsidTr="00EC00B9">
        <w:tc>
          <w:tcPr>
            <w:tcW w:w="828" w:type="dxa"/>
          </w:tcPr>
          <w:p w:rsidR="00EC00B9" w:rsidRDefault="00EC00B9" w:rsidP="00EC00B9"/>
        </w:tc>
        <w:tc>
          <w:tcPr>
            <w:tcW w:w="1740" w:type="dxa"/>
          </w:tcPr>
          <w:p w:rsidR="00EC00B9" w:rsidRDefault="00EC00B9" w:rsidP="00EC00B9">
            <w:r>
              <w:t>29</w:t>
            </w:r>
          </w:p>
        </w:tc>
        <w:tc>
          <w:tcPr>
            <w:tcW w:w="7008" w:type="dxa"/>
          </w:tcPr>
          <w:p w:rsidR="000B7C61" w:rsidRDefault="00D47F41" w:rsidP="00EC00B9">
            <w:r>
              <w:t>Butterfly Survey – 3 sites</w:t>
            </w:r>
          </w:p>
        </w:tc>
      </w:tr>
      <w:tr w:rsidR="00EC00B9" w:rsidTr="00EC00B9">
        <w:tc>
          <w:tcPr>
            <w:tcW w:w="828" w:type="dxa"/>
          </w:tcPr>
          <w:p w:rsidR="00EC00B9" w:rsidRDefault="00EC00B9" w:rsidP="00EC00B9"/>
        </w:tc>
        <w:tc>
          <w:tcPr>
            <w:tcW w:w="1740" w:type="dxa"/>
          </w:tcPr>
          <w:p w:rsidR="00EC00B9" w:rsidRDefault="00EC00B9" w:rsidP="00EC00B9">
            <w:r>
              <w:t>30</w:t>
            </w:r>
          </w:p>
        </w:tc>
        <w:tc>
          <w:tcPr>
            <w:tcW w:w="7008" w:type="dxa"/>
          </w:tcPr>
          <w:p w:rsidR="00EC00B9" w:rsidRDefault="000B7C61" w:rsidP="00D47F41">
            <w:r>
              <w:t xml:space="preserve">Clay Caterpillars </w:t>
            </w:r>
            <w:r w:rsidR="00D47F41">
              <w:t>out</w:t>
            </w:r>
          </w:p>
        </w:tc>
      </w:tr>
      <w:tr w:rsidR="00EC00B9" w:rsidTr="00EC00B9">
        <w:tc>
          <w:tcPr>
            <w:tcW w:w="828" w:type="dxa"/>
          </w:tcPr>
          <w:p w:rsidR="00EC00B9" w:rsidRDefault="00EC00B9" w:rsidP="00EC00B9">
            <w:r>
              <w:t>July</w:t>
            </w:r>
          </w:p>
        </w:tc>
        <w:tc>
          <w:tcPr>
            <w:tcW w:w="1740" w:type="dxa"/>
          </w:tcPr>
          <w:p w:rsidR="00EC00B9" w:rsidRDefault="00EC00B9" w:rsidP="00EC00B9">
            <w:r>
              <w:t>1</w:t>
            </w:r>
          </w:p>
        </w:tc>
        <w:tc>
          <w:tcPr>
            <w:tcW w:w="7008" w:type="dxa"/>
          </w:tcPr>
          <w:p w:rsidR="00EC00B9" w:rsidRDefault="00D47F41" w:rsidP="00EC00B9">
            <w:r>
              <w:t>Clay Caterpillars In</w:t>
            </w:r>
          </w:p>
        </w:tc>
      </w:tr>
      <w:tr w:rsidR="00EC00B9" w:rsidTr="00EC00B9">
        <w:tc>
          <w:tcPr>
            <w:tcW w:w="828" w:type="dxa"/>
          </w:tcPr>
          <w:p w:rsidR="00EC00B9" w:rsidRDefault="00EC00B9" w:rsidP="00EC00B9"/>
        </w:tc>
        <w:tc>
          <w:tcPr>
            <w:tcW w:w="1740" w:type="dxa"/>
          </w:tcPr>
          <w:p w:rsidR="00EC00B9" w:rsidRDefault="00EC00B9" w:rsidP="00EC00B9">
            <w:r>
              <w:t>2</w:t>
            </w:r>
          </w:p>
        </w:tc>
        <w:tc>
          <w:tcPr>
            <w:tcW w:w="7008" w:type="dxa"/>
          </w:tcPr>
          <w:p w:rsidR="00EC00B9" w:rsidRDefault="000B7C61" w:rsidP="00EC00B9">
            <w:r>
              <w:t>Map</w:t>
            </w:r>
          </w:p>
        </w:tc>
      </w:tr>
      <w:tr w:rsidR="00EC00B9" w:rsidTr="00EC00B9">
        <w:tc>
          <w:tcPr>
            <w:tcW w:w="828" w:type="dxa"/>
          </w:tcPr>
          <w:p w:rsidR="00EC00B9" w:rsidRDefault="00EC00B9" w:rsidP="00EC00B9"/>
        </w:tc>
        <w:tc>
          <w:tcPr>
            <w:tcW w:w="1740" w:type="dxa"/>
          </w:tcPr>
          <w:p w:rsidR="00EC00B9" w:rsidRDefault="00EC00B9" w:rsidP="00EC00B9">
            <w:r>
              <w:t>3</w:t>
            </w:r>
          </w:p>
        </w:tc>
        <w:tc>
          <w:tcPr>
            <w:tcW w:w="7008" w:type="dxa"/>
          </w:tcPr>
          <w:p w:rsidR="00EC00B9" w:rsidRDefault="00D47F41" w:rsidP="00EC00B9">
            <w:r>
              <w:t>Map</w:t>
            </w:r>
          </w:p>
        </w:tc>
      </w:tr>
      <w:tr w:rsidR="00EC00B9" w:rsidTr="00EC00B9">
        <w:tc>
          <w:tcPr>
            <w:tcW w:w="828" w:type="dxa"/>
          </w:tcPr>
          <w:p w:rsidR="00EC00B9" w:rsidRDefault="00EC00B9" w:rsidP="00EC00B9"/>
        </w:tc>
        <w:tc>
          <w:tcPr>
            <w:tcW w:w="1740" w:type="dxa"/>
          </w:tcPr>
          <w:p w:rsidR="00EC00B9" w:rsidRDefault="00EC00B9" w:rsidP="00EC00B9">
            <w:r>
              <w:t>4</w:t>
            </w:r>
          </w:p>
        </w:tc>
        <w:tc>
          <w:tcPr>
            <w:tcW w:w="7008" w:type="dxa"/>
          </w:tcPr>
          <w:p w:rsidR="00EC00B9" w:rsidRDefault="00D47F41" w:rsidP="00EC00B9">
            <w:r>
              <w:t>Map</w:t>
            </w:r>
          </w:p>
        </w:tc>
      </w:tr>
      <w:tr w:rsidR="00EC00B9" w:rsidTr="00EC00B9">
        <w:tc>
          <w:tcPr>
            <w:tcW w:w="828" w:type="dxa"/>
          </w:tcPr>
          <w:p w:rsidR="00EC00B9" w:rsidRDefault="00EC00B9" w:rsidP="00EC00B9"/>
        </w:tc>
        <w:tc>
          <w:tcPr>
            <w:tcW w:w="1740" w:type="dxa"/>
          </w:tcPr>
          <w:p w:rsidR="00EC00B9" w:rsidRDefault="00EC00B9" w:rsidP="00EC00B9">
            <w:r>
              <w:t>5</w:t>
            </w:r>
          </w:p>
        </w:tc>
        <w:tc>
          <w:tcPr>
            <w:tcW w:w="7008" w:type="dxa"/>
          </w:tcPr>
          <w:p w:rsidR="00EC00B9" w:rsidRDefault="00DE71C3" w:rsidP="00EC00B9">
            <w:r>
              <w:t>Land in Guam (7:55 pm)</w:t>
            </w:r>
          </w:p>
        </w:tc>
      </w:tr>
      <w:tr w:rsidR="00EC00B9" w:rsidTr="00EC00B9">
        <w:tc>
          <w:tcPr>
            <w:tcW w:w="828" w:type="dxa"/>
          </w:tcPr>
          <w:p w:rsidR="00EC00B9" w:rsidRDefault="00EC00B9" w:rsidP="00EC00B9"/>
        </w:tc>
        <w:tc>
          <w:tcPr>
            <w:tcW w:w="1740" w:type="dxa"/>
          </w:tcPr>
          <w:p w:rsidR="00EC00B9" w:rsidRDefault="00EC00B9" w:rsidP="00EC00B9">
            <w:r>
              <w:t>6</w:t>
            </w:r>
          </w:p>
        </w:tc>
        <w:tc>
          <w:tcPr>
            <w:tcW w:w="7008" w:type="dxa"/>
          </w:tcPr>
          <w:p w:rsidR="00EC00B9" w:rsidRDefault="00DE71C3" w:rsidP="00EC00B9">
            <w:r>
              <w:t>Land in Rota (10:45 am)</w:t>
            </w:r>
            <w:bookmarkStart w:id="1" w:name="_GoBack"/>
            <w:bookmarkEnd w:id="1"/>
          </w:p>
        </w:tc>
      </w:tr>
      <w:tr w:rsidR="00EC00B9" w:rsidTr="00EC00B9">
        <w:tc>
          <w:tcPr>
            <w:tcW w:w="828" w:type="dxa"/>
          </w:tcPr>
          <w:p w:rsidR="00EC00B9" w:rsidRDefault="00EC00B9" w:rsidP="00EC00B9"/>
        </w:tc>
        <w:tc>
          <w:tcPr>
            <w:tcW w:w="1740" w:type="dxa"/>
          </w:tcPr>
          <w:p w:rsidR="00EC00B9" w:rsidRDefault="00EC00B9" w:rsidP="00EC00B9">
            <w:r>
              <w:t>7</w:t>
            </w:r>
          </w:p>
        </w:tc>
        <w:tc>
          <w:tcPr>
            <w:tcW w:w="7008" w:type="dxa"/>
          </w:tcPr>
          <w:p w:rsidR="00EC00B9" w:rsidRDefault="00EC00B9" w:rsidP="00EC00B9"/>
        </w:tc>
      </w:tr>
      <w:tr w:rsidR="00EC00B9" w:rsidTr="00EC00B9">
        <w:tc>
          <w:tcPr>
            <w:tcW w:w="828" w:type="dxa"/>
          </w:tcPr>
          <w:p w:rsidR="00EC00B9" w:rsidRDefault="00EC00B9" w:rsidP="00EC00B9"/>
        </w:tc>
        <w:tc>
          <w:tcPr>
            <w:tcW w:w="1740" w:type="dxa"/>
          </w:tcPr>
          <w:p w:rsidR="00EC00B9" w:rsidRDefault="00EC00B9" w:rsidP="00EC00B9">
            <w:r>
              <w:t>8</w:t>
            </w:r>
          </w:p>
        </w:tc>
        <w:tc>
          <w:tcPr>
            <w:tcW w:w="7008" w:type="dxa"/>
          </w:tcPr>
          <w:p w:rsidR="00EC00B9" w:rsidRDefault="00EC00B9" w:rsidP="00EC00B9"/>
        </w:tc>
      </w:tr>
      <w:tr w:rsidR="00EC00B9" w:rsidTr="00EC00B9">
        <w:tc>
          <w:tcPr>
            <w:tcW w:w="828" w:type="dxa"/>
          </w:tcPr>
          <w:p w:rsidR="00EC00B9" w:rsidRDefault="00EC00B9" w:rsidP="00EC00B9"/>
        </w:tc>
        <w:tc>
          <w:tcPr>
            <w:tcW w:w="1740" w:type="dxa"/>
          </w:tcPr>
          <w:p w:rsidR="00EC00B9" w:rsidRDefault="00EC00B9" w:rsidP="00EC00B9">
            <w:r>
              <w:t>9</w:t>
            </w:r>
          </w:p>
        </w:tc>
        <w:tc>
          <w:tcPr>
            <w:tcW w:w="7008" w:type="dxa"/>
          </w:tcPr>
          <w:p w:rsidR="00EC00B9" w:rsidRDefault="00EC00B9" w:rsidP="00EC00B9"/>
        </w:tc>
      </w:tr>
      <w:tr w:rsidR="00EC00B9" w:rsidTr="00EC00B9">
        <w:tc>
          <w:tcPr>
            <w:tcW w:w="828" w:type="dxa"/>
          </w:tcPr>
          <w:p w:rsidR="00EC00B9" w:rsidRDefault="00EC00B9" w:rsidP="00EC00B9"/>
        </w:tc>
        <w:tc>
          <w:tcPr>
            <w:tcW w:w="1740" w:type="dxa"/>
          </w:tcPr>
          <w:p w:rsidR="00EC00B9" w:rsidRDefault="00EC00B9" w:rsidP="00EC00B9">
            <w:r>
              <w:t>10</w:t>
            </w:r>
          </w:p>
        </w:tc>
        <w:tc>
          <w:tcPr>
            <w:tcW w:w="7008" w:type="dxa"/>
          </w:tcPr>
          <w:p w:rsidR="00EC00B9" w:rsidRDefault="00EC00B9" w:rsidP="00EC00B9"/>
        </w:tc>
      </w:tr>
      <w:tr w:rsidR="00EC00B9" w:rsidTr="00EC00B9">
        <w:tc>
          <w:tcPr>
            <w:tcW w:w="828" w:type="dxa"/>
          </w:tcPr>
          <w:p w:rsidR="00EC00B9" w:rsidRDefault="00EC00B9" w:rsidP="00EC00B9"/>
        </w:tc>
        <w:tc>
          <w:tcPr>
            <w:tcW w:w="1740" w:type="dxa"/>
          </w:tcPr>
          <w:p w:rsidR="00EC00B9" w:rsidRDefault="00EC00B9" w:rsidP="00EC00B9">
            <w:r>
              <w:t>11</w:t>
            </w:r>
          </w:p>
        </w:tc>
        <w:tc>
          <w:tcPr>
            <w:tcW w:w="7008" w:type="dxa"/>
          </w:tcPr>
          <w:p w:rsidR="00EC00B9" w:rsidRDefault="00EC00B9" w:rsidP="00EC00B9"/>
        </w:tc>
      </w:tr>
      <w:tr w:rsidR="00EC00B9" w:rsidTr="00EC00B9">
        <w:tc>
          <w:tcPr>
            <w:tcW w:w="828" w:type="dxa"/>
          </w:tcPr>
          <w:p w:rsidR="00EC00B9" w:rsidRDefault="00EC00B9" w:rsidP="00EC00B9"/>
        </w:tc>
        <w:tc>
          <w:tcPr>
            <w:tcW w:w="1740" w:type="dxa"/>
          </w:tcPr>
          <w:p w:rsidR="00EC00B9" w:rsidRDefault="00EC00B9" w:rsidP="00EC00B9">
            <w:r>
              <w:t>12</w:t>
            </w:r>
          </w:p>
        </w:tc>
        <w:tc>
          <w:tcPr>
            <w:tcW w:w="7008" w:type="dxa"/>
          </w:tcPr>
          <w:p w:rsidR="00EC00B9" w:rsidRDefault="00EC00B9" w:rsidP="00EC00B9"/>
        </w:tc>
      </w:tr>
      <w:tr w:rsidR="00EC00B9" w:rsidTr="00EC00B9">
        <w:tc>
          <w:tcPr>
            <w:tcW w:w="828" w:type="dxa"/>
          </w:tcPr>
          <w:p w:rsidR="00EC00B9" w:rsidRDefault="00EC00B9" w:rsidP="00EC00B9"/>
        </w:tc>
        <w:tc>
          <w:tcPr>
            <w:tcW w:w="1740" w:type="dxa"/>
          </w:tcPr>
          <w:p w:rsidR="00EC00B9" w:rsidRDefault="00EC00B9" w:rsidP="00EC00B9">
            <w:r>
              <w:t>13</w:t>
            </w:r>
          </w:p>
        </w:tc>
        <w:tc>
          <w:tcPr>
            <w:tcW w:w="7008" w:type="dxa"/>
          </w:tcPr>
          <w:p w:rsidR="00EC00B9" w:rsidRDefault="00EC00B9" w:rsidP="00EC00B9"/>
        </w:tc>
      </w:tr>
      <w:tr w:rsidR="00EC00B9" w:rsidTr="00EC00B9">
        <w:tc>
          <w:tcPr>
            <w:tcW w:w="828" w:type="dxa"/>
          </w:tcPr>
          <w:p w:rsidR="00EC00B9" w:rsidRDefault="00EC00B9" w:rsidP="00EC00B9"/>
        </w:tc>
        <w:tc>
          <w:tcPr>
            <w:tcW w:w="1740" w:type="dxa"/>
          </w:tcPr>
          <w:p w:rsidR="00EC00B9" w:rsidRDefault="00EC00B9" w:rsidP="00EC00B9">
            <w:r>
              <w:t>14</w:t>
            </w:r>
          </w:p>
        </w:tc>
        <w:tc>
          <w:tcPr>
            <w:tcW w:w="7008" w:type="dxa"/>
          </w:tcPr>
          <w:p w:rsidR="00EC00B9" w:rsidRDefault="00EC00B9" w:rsidP="00EC00B9"/>
        </w:tc>
      </w:tr>
      <w:tr w:rsidR="00EC00B9" w:rsidTr="00EC00B9">
        <w:tc>
          <w:tcPr>
            <w:tcW w:w="828" w:type="dxa"/>
          </w:tcPr>
          <w:p w:rsidR="00EC00B9" w:rsidRDefault="00EC00B9" w:rsidP="00EC00B9"/>
        </w:tc>
        <w:tc>
          <w:tcPr>
            <w:tcW w:w="1740" w:type="dxa"/>
          </w:tcPr>
          <w:p w:rsidR="00EC00B9" w:rsidRDefault="00EC00B9" w:rsidP="00EC00B9">
            <w:r>
              <w:t>15</w:t>
            </w:r>
          </w:p>
        </w:tc>
        <w:tc>
          <w:tcPr>
            <w:tcW w:w="7008" w:type="dxa"/>
          </w:tcPr>
          <w:p w:rsidR="00EC00B9" w:rsidRDefault="00EC00B9" w:rsidP="00EC00B9"/>
        </w:tc>
      </w:tr>
      <w:tr w:rsidR="00EC00B9" w:rsidTr="00EC00B9">
        <w:tc>
          <w:tcPr>
            <w:tcW w:w="828" w:type="dxa"/>
          </w:tcPr>
          <w:p w:rsidR="00EC00B9" w:rsidRDefault="00EC00B9" w:rsidP="00EC00B9"/>
        </w:tc>
        <w:tc>
          <w:tcPr>
            <w:tcW w:w="1740" w:type="dxa"/>
          </w:tcPr>
          <w:p w:rsidR="00EC00B9" w:rsidRDefault="00EC00B9" w:rsidP="00EC00B9">
            <w:r>
              <w:t>16</w:t>
            </w:r>
          </w:p>
        </w:tc>
        <w:tc>
          <w:tcPr>
            <w:tcW w:w="7008" w:type="dxa"/>
          </w:tcPr>
          <w:p w:rsidR="00EC00B9" w:rsidRDefault="00EC00B9" w:rsidP="00EC00B9"/>
        </w:tc>
      </w:tr>
      <w:tr w:rsidR="00EC00B9" w:rsidTr="00EC00B9">
        <w:tc>
          <w:tcPr>
            <w:tcW w:w="828" w:type="dxa"/>
          </w:tcPr>
          <w:p w:rsidR="00EC00B9" w:rsidRDefault="00EC00B9" w:rsidP="00EC00B9"/>
        </w:tc>
        <w:tc>
          <w:tcPr>
            <w:tcW w:w="1740" w:type="dxa"/>
          </w:tcPr>
          <w:p w:rsidR="00EC00B9" w:rsidRDefault="00EC00B9" w:rsidP="00EC00B9">
            <w:r>
              <w:t>17</w:t>
            </w:r>
          </w:p>
        </w:tc>
        <w:tc>
          <w:tcPr>
            <w:tcW w:w="7008" w:type="dxa"/>
          </w:tcPr>
          <w:p w:rsidR="00EC00B9" w:rsidRDefault="00DE71C3" w:rsidP="00EC00B9">
            <w:r>
              <w:t>Land in Guam (9:25 am)</w:t>
            </w:r>
          </w:p>
        </w:tc>
      </w:tr>
      <w:tr w:rsidR="00EC00B9" w:rsidTr="00EC00B9">
        <w:tc>
          <w:tcPr>
            <w:tcW w:w="828" w:type="dxa"/>
          </w:tcPr>
          <w:p w:rsidR="00EC00B9" w:rsidRDefault="00EC00B9" w:rsidP="00EC00B9"/>
        </w:tc>
        <w:tc>
          <w:tcPr>
            <w:tcW w:w="1740" w:type="dxa"/>
          </w:tcPr>
          <w:p w:rsidR="00EC00B9" w:rsidRDefault="00EC00B9" w:rsidP="00EC00B9">
            <w:r>
              <w:t>18</w:t>
            </w:r>
          </w:p>
        </w:tc>
        <w:tc>
          <w:tcPr>
            <w:tcW w:w="7008" w:type="dxa"/>
          </w:tcPr>
          <w:p w:rsidR="00EC00B9" w:rsidRDefault="00EC00B9" w:rsidP="00EC00B9"/>
        </w:tc>
      </w:tr>
      <w:tr w:rsidR="00EC00B9" w:rsidTr="00EC00B9">
        <w:tc>
          <w:tcPr>
            <w:tcW w:w="828" w:type="dxa"/>
          </w:tcPr>
          <w:p w:rsidR="00EC00B9" w:rsidRDefault="00EC00B9" w:rsidP="00EC00B9"/>
        </w:tc>
        <w:tc>
          <w:tcPr>
            <w:tcW w:w="1740" w:type="dxa"/>
          </w:tcPr>
          <w:p w:rsidR="00EC00B9" w:rsidRDefault="00EC00B9" w:rsidP="00EC00B9">
            <w:r>
              <w:t>19</w:t>
            </w:r>
          </w:p>
        </w:tc>
        <w:tc>
          <w:tcPr>
            <w:tcW w:w="7008" w:type="dxa"/>
          </w:tcPr>
          <w:p w:rsidR="00EC00B9" w:rsidRDefault="00EC00B9" w:rsidP="00EC00B9"/>
        </w:tc>
      </w:tr>
      <w:tr w:rsidR="00EC00B9" w:rsidTr="00EC00B9">
        <w:tc>
          <w:tcPr>
            <w:tcW w:w="828" w:type="dxa"/>
          </w:tcPr>
          <w:p w:rsidR="00EC00B9" w:rsidRDefault="00EC00B9" w:rsidP="00EC00B9"/>
        </w:tc>
        <w:tc>
          <w:tcPr>
            <w:tcW w:w="1740" w:type="dxa"/>
          </w:tcPr>
          <w:p w:rsidR="00EC00B9" w:rsidRDefault="00EC00B9" w:rsidP="00EC00B9">
            <w:r>
              <w:t>20</w:t>
            </w:r>
          </w:p>
        </w:tc>
        <w:tc>
          <w:tcPr>
            <w:tcW w:w="7008" w:type="dxa"/>
          </w:tcPr>
          <w:p w:rsidR="00EC00B9" w:rsidRDefault="00EC00B9" w:rsidP="00EC00B9"/>
        </w:tc>
      </w:tr>
      <w:tr w:rsidR="00EC00B9" w:rsidTr="00EC00B9">
        <w:tc>
          <w:tcPr>
            <w:tcW w:w="828" w:type="dxa"/>
          </w:tcPr>
          <w:p w:rsidR="00EC00B9" w:rsidRDefault="00EC00B9" w:rsidP="00EC00B9"/>
        </w:tc>
        <w:tc>
          <w:tcPr>
            <w:tcW w:w="1740" w:type="dxa"/>
          </w:tcPr>
          <w:p w:rsidR="00EC00B9" w:rsidRDefault="00EC00B9" w:rsidP="00EC00B9">
            <w:r>
              <w:t>21</w:t>
            </w:r>
          </w:p>
        </w:tc>
        <w:tc>
          <w:tcPr>
            <w:tcW w:w="7008" w:type="dxa"/>
          </w:tcPr>
          <w:p w:rsidR="00EC00B9" w:rsidRDefault="00EC00B9" w:rsidP="00EC00B9"/>
        </w:tc>
      </w:tr>
      <w:tr w:rsidR="00EC00B9" w:rsidTr="00EC00B9">
        <w:tc>
          <w:tcPr>
            <w:tcW w:w="828" w:type="dxa"/>
          </w:tcPr>
          <w:p w:rsidR="00EC00B9" w:rsidRDefault="00EC00B9" w:rsidP="00EC00B9"/>
        </w:tc>
        <w:tc>
          <w:tcPr>
            <w:tcW w:w="1740" w:type="dxa"/>
          </w:tcPr>
          <w:p w:rsidR="00EC00B9" w:rsidRDefault="00EC00B9" w:rsidP="00EC00B9">
            <w:r>
              <w:t>22</w:t>
            </w:r>
          </w:p>
        </w:tc>
        <w:tc>
          <w:tcPr>
            <w:tcW w:w="7008" w:type="dxa"/>
          </w:tcPr>
          <w:p w:rsidR="00EC00B9" w:rsidRDefault="00EC00B9" w:rsidP="00EC00B9"/>
        </w:tc>
      </w:tr>
    </w:tbl>
    <w:p w:rsidR="00B273BE" w:rsidRPr="00EC00B9" w:rsidRDefault="00B273BE" w:rsidP="00EC00B9">
      <w:pPr>
        <w:ind w:firstLine="720"/>
      </w:pPr>
    </w:p>
    <w:sectPr w:rsidR="00B273BE" w:rsidRPr="00EC00B9" w:rsidSect="00503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846" w:rsidRDefault="00D14846" w:rsidP="00EC00B9">
      <w:pPr>
        <w:spacing w:after="0" w:line="240" w:lineRule="auto"/>
      </w:pPr>
      <w:r>
        <w:separator/>
      </w:r>
    </w:p>
  </w:endnote>
  <w:endnote w:type="continuationSeparator" w:id="0">
    <w:p w:rsidR="00D14846" w:rsidRDefault="00D14846" w:rsidP="00EC0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846" w:rsidRDefault="00D14846" w:rsidP="00EC00B9">
      <w:pPr>
        <w:spacing w:after="0" w:line="240" w:lineRule="auto"/>
      </w:pPr>
      <w:r>
        <w:separator/>
      </w:r>
    </w:p>
  </w:footnote>
  <w:footnote w:type="continuationSeparator" w:id="0">
    <w:p w:rsidR="00D14846" w:rsidRDefault="00D14846" w:rsidP="00EC00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E322C"/>
    <w:multiLevelType w:val="hybridMultilevel"/>
    <w:tmpl w:val="90C07E4C"/>
    <w:lvl w:ilvl="0" w:tplc="CAD4A9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55991"/>
    <w:multiLevelType w:val="hybridMultilevel"/>
    <w:tmpl w:val="3D7E8DB2"/>
    <w:lvl w:ilvl="0" w:tplc="D9B0D59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BB5360"/>
    <w:multiLevelType w:val="hybridMultilevel"/>
    <w:tmpl w:val="F11C4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4D2099"/>
    <w:multiLevelType w:val="hybridMultilevel"/>
    <w:tmpl w:val="930A8C4E"/>
    <w:lvl w:ilvl="0" w:tplc="6CD832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666F71"/>
    <w:multiLevelType w:val="hybridMultilevel"/>
    <w:tmpl w:val="AC06D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8C2098"/>
    <w:multiLevelType w:val="hybridMultilevel"/>
    <w:tmpl w:val="C3E85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5C1828"/>
    <w:multiLevelType w:val="hybridMultilevel"/>
    <w:tmpl w:val="9020B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D6A"/>
    <w:rsid w:val="000B7C61"/>
    <w:rsid w:val="000C4BB0"/>
    <w:rsid w:val="001016A6"/>
    <w:rsid w:val="00136870"/>
    <w:rsid w:val="00164014"/>
    <w:rsid w:val="003C5F29"/>
    <w:rsid w:val="004E4E38"/>
    <w:rsid w:val="005034EC"/>
    <w:rsid w:val="005E085A"/>
    <w:rsid w:val="00662661"/>
    <w:rsid w:val="00733BCB"/>
    <w:rsid w:val="007B5CF1"/>
    <w:rsid w:val="00887B1C"/>
    <w:rsid w:val="00AE1C7A"/>
    <w:rsid w:val="00B273BE"/>
    <w:rsid w:val="00BF4F89"/>
    <w:rsid w:val="00C30D6A"/>
    <w:rsid w:val="00C55781"/>
    <w:rsid w:val="00CE0EF4"/>
    <w:rsid w:val="00D14846"/>
    <w:rsid w:val="00D228E0"/>
    <w:rsid w:val="00D47F41"/>
    <w:rsid w:val="00D52673"/>
    <w:rsid w:val="00D546C5"/>
    <w:rsid w:val="00D64F08"/>
    <w:rsid w:val="00D93133"/>
    <w:rsid w:val="00DE71C3"/>
    <w:rsid w:val="00EB5D63"/>
    <w:rsid w:val="00EC00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01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33BC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3BC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3BC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3BC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3B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BC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BCB"/>
    <w:rPr>
      <w:rFonts w:ascii="Lucida Grande" w:hAnsi="Lucida Grande"/>
      <w:sz w:val="18"/>
      <w:szCs w:val="18"/>
    </w:rPr>
  </w:style>
  <w:style w:type="table" w:customStyle="1" w:styleId="Calendar2">
    <w:name w:val="Calendar 2"/>
    <w:basedOn w:val="TableNormal"/>
    <w:uiPriority w:val="99"/>
    <w:qFormat/>
    <w:rsid w:val="00B273BE"/>
    <w:pPr>
      <w:spacing w:after="0" w:line="240" w:lineRule="auto"/>
      <w:jc w:val="center"/>
    </w:pPr>
    <w:rPr>
      <w:rFonts w:eastAsiaTheme="minorEastAsia"/>
      <w:sz w:val="28"/>
      <w:lang w:eastAsia="ja-JP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59"/>
    <w:rsid w:val="00EC00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C0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0B9"/>
  </w:style>
  <w:style w:type="paragraph" w:styleId="Footer">
    <w:name w:val="footer"/>
    <w:basedOn w:val="Normal"/>
    <w:link w:val="FooterChar"/>
    <w:uiPriority w:val="99"/>
    <w:unhideWhenUsed/>
    <w:rsid w:val="00EC0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0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01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33BC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3BC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3BC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3BC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3B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BC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BCB"/>
    <w:rPr>
      <w:rFonts w:ascii="Lucida Grande" w:hAnsi="Lucida Grande"/>
      <w:sz w:val="18"/>
      <w:szCs w:val="18"/>
    </w:rPr>
  </w:style>
  <w:style w:type="table" w:customStyle="1" w:styleId="Calendar2">
    <w:name w:val="Calendar 2"/>
    <w:basedOn w:val="TableNormal"/>
    <w:uiPriority w:val="99"/>
    <w:qFormat/>
    <w:rsid w:val="00B273BE"/>
    <w:pPr>
      <w:spacing w:after="0" w:line="240" w:lineRule="auto"/>
      <w:jc w:val="center"/>
    </w:pPr>
    <w:rPr>
      <w:rFonts w:eastAsiaTheme="minorEastAsia"/>
      <w:sz w:val="28"/>
      <w:lang w:eastAsia="ja-JP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59"/>
    <w:rsid w:val="00EC00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C0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0B9"/>
  </w:style>
  <w:style w:type="paragraph" w:styleId="Footer">
    <w:name w:val="footer"/>
    <w:basedOn w:val="Normal"/>
    <w:link w:val="FooterChar"/>
    <w:uiPriority w:val="99"/>
    <w:unhideWhenUsed/>
    <w:rsid w:val="00EC0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</dc:creator>
  <cp:lastModifiedBy>Jasmin</cp:lastModifiedBy>
  <cp:revision>2</cp:revision>
  <dcterms:created xsi:type="dcterms:W3CDTF">2013-06-26T06:46:00Z</dcterms:created>
  <dcterms:modified xsi:type="dcterms:W3CDTF">2013-06-26T06:46:00Z</dcterms:modified>
</cp:coreProperties>
</file>